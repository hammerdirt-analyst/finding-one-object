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7D66" w14:textId="79C5EEBE" w:rsidR="2D29DFCB" w:rsidRDefault="2D29DFCB" w:rsidP="742E7D72">
      <w:pPr>
        <w:pStyle w:val="Heading1"/>
        <w:rPr>
          <w:color w:val="4471C4"/>
        </w:rPr>
      </w:pPr>
      <w:r w:rsidRPr="138BA52F">
        <w:t xml:space="preserve">A Bayesian approach to determine the occurrence of feminine hygiene products on the shores of Lake </w:t>
      </w:r>
      <w:commentRangeStart w:id="0"/>
      <w:r w:rsidRPr="138BA52F">
        <w:t>Genev</w:t>
      </w:r>
      <w:commentRangeEnd w:id="0"/>
      <w:r w:rsidR="008D3A15">
        <w:rPr>
          <w:rStyle w:val="CommentReference"/>
          <w:color w:val="000000" w:themeColor="text1"/>
        </w:rPr>
        <w:commentReference w:id="0"/>
      </w:r>
      <w:r w:rsidRPr="138BA52F">
        <w:t>a</w:t>
      </w:r>
      <w:r w:rsidR="434344F5" w:rsidRPr="138BA52F">
        <w:t>.</w:t>
      </w:r>
    </w:p>
    <w:p w14:paraId="2A580529" w14:textId="1C264D7E" w:rsidR="138BA52F" w:rsidRDefault="138BA52F" w:rsidP="138BA52F">
      <w:pPr>
        <w:rPr>
          <w:rFonts w:eastAsia="Avenir Next LT Pro" w:hAnsi="Avenir Next LT Pro" w:cs="Avenir Next LT Pro"/>
          <w:i/>
          <w:iCs/>
        </w:rPr>
      </w:pPr>
    </w:p>
    <w:p w14:paraId="7CCF98A2" w14:textId="3FFD0EEE" w:rsidR="14F290AE" w:rsidRDefault="14F290AE" w:rsidP="03034999">
      <w:pPr>
        <w:rPr>
          <w:rFonts w:eastAsia="Calibri" w:hAnsi="Calibri"/>
        </w:rPr>
      </w:pPr>
      <w:r w:rsidRPr="03034999">
        <w:rPr>
          <w:rFonts w:eastAsia="Avenir Next LT Pro" w:hAnsi="Avenir Next LT Pro" w:cs="Avenir Next LT Pro"/>
        </w:rPr>
        <w:t xml:space="preserve">Roger </w:t>
      </w:r>
      <w:proofErr w:type="spellStart"/>
      <w:r w:rsidRPr="03034999">
        <w:rPr>
          <w:rFonts w:eastAsia="Avenir Next LT Pro" w:hAnsi="Avenir Next LT Pro" w:cs="Avenir Next LT Pro"/>
        </w:rPr>
        <w:t>Erismann</w:t>
      </w:r>
      <w:proofErr w:type="spellEnd"/>
      <w:r w:rsidRPr="03034999">
        <w:rPr>
          <w:rFonts w:eastAsia="Avenir Next LT Pro" w:hAnsi="Avenir Next LT Pro" w:cs="Avenir Next LT Pro"/>
        </w:rPr>
        <w:t xml:space="preserve">, Romain </w:t>
      </w:r>
      <w:proofErr w:type="spellStart"/>
      <w:r w:rsidRPr="03034999">
        <w:rPr>
          <w:rFonts w:eastAsia="Avenir Next LT Pro" w:hAnsi="Avenir Next LT Pro" w:cs="Avenir Next LT Pro"/>
        </w:rPr>
        <w:t>Tramoy</w:t>
      </w:r>
      <w:proofErr w:type="spellEnd"/>
      <w:r w:rsidRPr="03034999">
        <w:rPr>
          <w:rFonts w:eastAsia="Avenir Next LT Pro" w:hAnsi="Avenir Next LT Pro" w:cs="Avenir Next LT Pro"/>
        </w:rPr>
        <w:t xml:space="preserve">, </w:t>
      </w:r>
      <w:proofErr w:type="spellStart"/>
      <w:r w:rsidR="7D66FAC7" w:rsidRPr="03034999">
        <w:rPr>
          <w:rFonts w:eastAsia="Avenir Next LT Pro" w:hAnsi="Avenir Next LT Pro" w:cs="Avenir Next LT Pro"/>
        </w:rPr>
        <w:t>Bhavish</w:t>
      </w:r>
      <w:proofErr w:type="spellEnd"/>
      <w:r w:rsidR="7D66FAC7" w:rsidRPr="03034999">
        <w:rPr>
          <w:rFonts w:eastAsia="Avenir Next LT Pro" w:hAnsi="Avenir Next LT Pro" w:cs="Avenir Next LT Pro"/>
        </w:rPr>
        <w:t xml:space="preserve"> Patel, </w:t>
      </w:r>
      <w:r w:rsidRPr="03034999">
        <w:rPr>
          <w:rFonts w:eastAsia="Avenir Next LT Pro" w:hAnsi="Avenir Next LT Pro" w:cs="Avenir Next LT Pro"/>
        </w:rPr>
        <w:t>Montserrat Filella</w:t>
      </w:r>
    </w:p>
    <w:p w14:paraId="23B281F0" w14:textId="7C4BCB0A" w:rsidR="691DBD9C" w:rsidRPr="00256D42" w:rsidRDefault="691DBD9C" w:rsidP="03034999">
      <w:pPr>
        <w:rPr>
          <w:rFonts w:eastAsia="Calibri" w:hAnsi="Calibri"/>
        </w:rPr>
      </w:pPr>
      <w:r w:rsidRPr="00256D42">
        <w:rPr>
          <w:rFonts w:eastAsia="Avenir Next LT Pro" w:hAnsi="Avenir Next LT Pro" w:cs="Avenir Next LT Pro"/>
          <w:b/>
          <w:bCs/>
          <w:i/>
          <w:iCs/>
        </w:rPr>
        <w:t>Affiliations</w:t>
      </w:r>
    </w:p>
    <w:p w14:paraId="27630F67" w14:textId="41BCAA8E" w:rsidR="09185EB2" w:rsidRPr="00256D42" w:rsidRDefault="68E4B526" w:rsidP="03034999">
      <w:pPr>
        <w:rPr>
          <w:rFonts w:eastAsia="Calibri" w:hAnsi="Calibri"/>
          <w:lang w:val="de-DE"/>
          <w:rPrChange w:id="1" w:author="Montserrat Filella" w:date="2022-02-19T15:59:00Z">
            <w:rPr>
              <w:rFonts w:eastAsia="Calibri" w:hAnsi="Calibri"/>
            </w:rPr>
          </w:rPrChange>
        </w:rPr>
      </w:pPr>
      <w:r w:rsidRPr="00D23E46">
        <w:rPr>
          <w:rFonts w:eastAsia="Avenir Next LT Pro" w:hAnsi="Avenir Next LT Pro" w:cs="Avenir Next LT Pro"/>
          <w:b/>
          <w:bCs/>
        </w:rPr>
        <w:t xml:space="preserve">Roger </w:t>
      </w:r>
      <w:proofErr w:type="spellStart"/>
      <w:r w:rsidRPr="00D23E46">
        <w:rPr>
          <w:rFonts w:eastAsia="Avenir Next LT Pro" w:hAnsi="Avenir Next LT Pro" w:cs="Avenir Next LT Pro"/>
          <w:b/>
          <w:bCs/>
        </w:rPr>
        <w:t>Erismann</w:t>
      </w:r>
      <w:proofErr w:type="spellEnd"/>
      <w:r w:rsidRPr="00D23E46">
        <w:rPr>
          <w:rFonts w:eastAsia="Avenir Next LT Pro" w:hAnsi="Avenir Next LT Pro" w:cs="Avenir Next LT Pro"/>
        </w:rPr>
        <w:t>,</w:t>
      </w:r>
      <w:ins w:id="2" w:author="Montserrat Filella" w:date="2022-02-19T16:03:00Z">
        <w:r w:rsidR="00D23E46" w:rsidRPr="00D23E46">
          <w:rPr>
            <w:rFonts w:eastAsia="Avenir Next LT Pro" w:hAnsi="Avenir Next LT Pro" w:cs="Avenir Next LT Pro"/>
          </w:rPr>
          <w:t xml:space="preserve"> </w:t>
        </w:r>
        <w:r w:rsidR="00D23E46">
          <w:rPr>
            <w:rFonts w:eastAsia="Avenir Next LT Pro" w:hAnsi="Avenir Next LT Pro" w:cs="Avenir Next LT Pro"/>
            <w:lang w:val="de-DE"/>
          </w:rPr>
          <w:t>-</w:t>
        </w:r>
      </w:ins>
      <w:r w:rsidRPr="00D23E46">
        <w:rPr>
          <w:rFonts w:eastAsia="Avenir Next LT Pro" w:hAnsi="Avenir Next LT Pro" w:cs="Avenir Next LT Pro"/>
        </w:rPr>
        <w:t xml:space="preserve"> </w:t>
      </w:r>
      <w:proofErr w:type="spellStart"/>
      <w:r w:rsidR="09185EB2" w:rsidRPr="00D23E46">
        <w:rPr>
          <w:rFonts w:eastAsia="Avenir Next LT Pro" w:hAnsi="Avenir Next LT Pro" w:cs="Avenir Next LT Pro"/>
        </w:rPr>
        <w:t>Hammerdirt</w:t>
      </w:r>
      <w:proofErr w:type="spellEnd"/>
      <w:r w:rsidR="09185EB2" w:rsidRPr="00D23E46">
        <w:rPr>
          <w:rFonts w:eastAsia="Avenir Next LT Pro" w:hAnsi="Avenir Next LT Pro" w:cs="Avenir Next LT Pro"/>
        </w:rPr>
        <w:t xml:space="preserve">, </w:t>
      </w:r>
      <w:proofErr w:type="spellStart"/>
      <w:r w:rsidR="09185EB2" w:rsidRPr="00D23E46">
        <w:rPr>
          <w:rFonts w:eastAsia="Avenir Next LT Pro" w:hAnsi="Avenir Next LT Pro" w:cs="Avenir Next LT Pro"/>
        </w:rPr>
        <w:t>Brugstrasse</w:t>
      </w:r>
      <w:proofErr w:type="spellEnd"/>
      <w:r w:rsidR="09185EB2" w:rsidRPr="00D23E46">
        <w:rPr>
          <w:rFonts w:eastAsia="Avenir Next LT Pro" w:hAnsi="Avenir Next LT Pro" w:cs="Avenir Next LT Pro"/>
          <w:i/>
          <w:iCs/>
        </w:rPr>
        <w:t xml:space="preserve"> 39, </w:t>
      </w:r>
      <w:ins w:id="3" w:author="Montserrat Filella" w:date="2022-02-19T15:59:00Z">
        <w:r w:rsidR="00256D42" w:rsidRPr="00D23E46">
          <w:rPr>
            <w:rFonts w:eastAsia="Avenir Next LT Pro" w:hAnsi="Avenir Next LT Pro" w:cs="Avenir Next LT Pro"/>
          </w:rPr>
          <w:t>CH-</w:t>
        </w:r>
      </w:ins>
      <w:r w:rsidR="09185EB2" w:rsidRPr="00D23E46">
        <w:rPr>
          <w:rFonts w:eastAsia="Avenir Next LT Pro" w:hAnsi="Avenir Next LT Pro" w:cs="Avenir Next LT Pro"/>
          <w:i/>
          <w:iCs/>
        </w:rPr>
        <w:t xml:space="preserve">2503 </w:t>
      </w:r>
      <w:r w:rsidR="09185EB2" w:rsidRPr="00D23E46">
        <w:rPr>
          <w:rFonts w:eastAsia="Avenir Next LT Pro" w:hAnsi="Avenir Next LT Pro" w:cs="Avenir Next LT Pro"/>
        </w:rPr>
        <w:t>Biel</w:t>
      </w:r>
      <w:ins w:id="4" w:author="Montserrat Filella" w:date="2022-02-19T15:59:00Z">
        <w:r w:rsidR="00256D42" w:rsidRPr="00D23E46">
          <w:rPr>
            <w:rFonts w:eastAsia="Avenir Next LT Pro" w:hAnsi="Avenir Next LT Pro" w:cs="Avenir Next LT Pro"/>
          </w:rPr>
          <w:t xml:space="preserve">, </w:t>
        </w:r>
        <w:proofErr w:type="spellStart"/>
        <w:r w:rsidR="00256D42" w:rsidRPr="00D23E46">
          <w:rPr>
            <w:rFonts w:eastAsia="Avenir Next LT Pro" w:hAnsi="Avenir Next LT Pro" w:cs="Avenir Next LT Pro"/>
          </w:rPr>
          <w:t>Switze</w:t>
        </w:r>
        <w:r w:rsidR="00256D42" w:rsidRPr="00256D42">
          <w:rPr>
            <w:rFonts w:eastAsia="Avenir Next LT Pro" w:hAnsi="Avenir Next LT Pro" w:cs="Avenir Next LT Pro"/>
            <w:lang w:val="de-DE"/>
          </w:rPr>
          <w:t>rland</w:t>
        </w:r>
      </w:ins>
      <w:proofErr w:type="spellEnd"/>
      <w:del w:id="5" w:author="Montserrat Filella" w:date="2022-02-19T15:59:00Z">
        <w:r w:rsidR="09185EB2" w:rsidRPr="00256D42" w:rsidDel="00256D42">
          <w:rPr>
            <w:rFonts w:eastAsia="Avenir Next LT Pro" w:hAnsi="Avenir Next LT Pro" w:cs="Avenir Next LT Pro"/>
            <w:i/>
            <w:iCs/>
            <w:lang w:val="de-DE"/>
            <w:rPrChange w:id="6" w:author="Montserrat Filella" w:date="2022-02-19T15:59:00Z">
              <w:rPr>
                <w:rFonts w:eastAsia="Avenir Next LT Pro" w:hAnsi="Avenir Next LT Pro" w:cs="Avenir Next LT Pro"/>
                <w:i/>
                <w:iCs/>
              </w:rPr>
            </w:rPrChange>
          </w:rPr>
          <w:delText xml:space="preserve"> </w:delText>
        </w:r>
      </w:del>
    </w:p>
    <w:p w14:paraId="195F6C34" w14:textId="5ECC3856" w:rsidR="09185EB2" w:rsidRPr="00256D42" w:rsidRDefault="58EB59B9" w:rsidP="03034999">
      <w:pPr>
        <w:rPr>
          <w:rFonts w:eastAsia="Calibri" w:hAnsi="Calibri"/>
        </w:rPr>
      </w:pPr>
      <w:r w:rsidRPr="00256D42">
        <w:rPr>
          <w:rFonts w:eastAsia="Avenir Next LT Pro" w:hAnsi="Avenir Next LT Pro" w:cs="Avenir Next LT Pro"/>
          <w:b/>
          <w:bCs/>
        </w:rPr>
        <w:t xml:space="preserve">Romain </w:t>
      </w:r>
      <w:proofErr w:type="spellStart"/>
      <w:r w:rsidRPr="00256D42">
        <w:rPr>
          <w:rFonts w:eastAsia="Avenir Next LT Pro" w:hAnsi="Avenir Next LT Pro" w:cs="Avenir Next LT Pro"/>
          <w:b/>
          <w:bCs/>
        </w:rPr>
        <w:t>Tramoy</w:t>
      </w:r>
      <w:proofErr w:type="spellEnd"/>
      <w:r w:rsidRPr="00D23E46">
        <w:rPr>
          <w:rFonts w:eastAsia="Avenir Next LT Pro" w:hAnsi="Avenir Next LT Pro" w:cs="Avenir Next LT Pro"/>
        </w:rPr>
        <w:t xml:space="preserve"> - </w:t>
      </w:r>
      <w:r w:rsidR="09185EB2" w:rsidRPr="00256D42">
        <w:rPr>
          <w:rFonts w:eastAsia="Avenir Next LT Pro" w:hAnsi="Avenir Next LT Pro" w:cs="Avenir Next LT Pro"/>
        </w:rPr>
        <w:t xml:space="preserve">Laboratoire Eau Environment et Systèmes Urbains (LEESU), </w:t>
      </w:r>
      <w:r w:rsidR="03034999" w:rsidRPr="00256D42">
        <w:rPr>
          <w:rFonts w:eastAsia="Avenir Next LT Pro" w:hAnsi="Avenir Next LT Pro" w:cs="Avenir Next LT Pro"/>
        </w:rPr>
        <w:t xml:space="preserve">61 Av. du Général de Gaulle, </w:t>
      </w:r>
      <w:ins w:id="7" w:author="Montserrat Filella" w:date="2022-02-19T15:58:00Z">
        <w:r w:rsidR="00256D42" w:rsidRPr="00256D42">
          <w:rPr>
            <w:rFonts w:eastAsia="Avenir Next LT Pro" w:hAnsi="Avenir Next LT Pro" w:cs="Avenir Next LT Pro"/>
          </w:rPr>
          <w:t>F-</w:t>
        </w:r>
      </w:ins>
      <w:r w:rsidR="03034999" w:rsidRPr="00256D42">
        <w:rPr>
          <w:rFonts w:eastAsia="Avenir Next LT Pro" w:hAnsi="Avenir Next LT Pro" w:cs="Avenir Next LT Pro"/>
        </w:rPr>
        <w:t>94000 Créteil, France</w:t>
      </w:r>
    </w:p>
    <w:p w14:paraId="6D3B7C72" w14:textId="284CD03E" w:rsidR="09185EB2" w:rsidRPr="00256D42" w:rsidRDefault="5F77D9C5" w:rsidP="03034999">
      <w:pPr>
        <w:rPr>
          <w:rFonts w:eastAsia="Calibri" w:hAnsi="Calibri"/>
        </w:rPr>
      </w:pPr>
      <w:proofErr w:type="spellStart"/>
      <w:r w:rsidRPr="00256D42">
        <w:rPr>
          <w:rFonts w:eastAsia="Avenir Next LT Pro" w:hAnsi="Avenir Next LT Pro" w:cs="Avenir Next LT Pro"/>
          <w:b/>
          <w:bCs/>
        </w:rPr>
        <w:t>Bhavish</w:t>
      </w:r>
      <w:proofErr w:type="spellEnd"/>
      <w:r w:rsidRPr="00256D42">
        <w:rPr>
          <w:rFonts w:eastAsia="Avenir Next LT Pro" w:hAnsi="Avenir Next LT Pro" w:cs="Avenir Next LT Pro"/>
          <w:b/>
          <w:bCs/>
        </w:rPr>
        <w:t xml:space="preserve"> Patel</w:t>
      </w:r>
      <w:r w:rsidRPr="00256D42">
        <w:rPr>
          <w:rFonts w:eastAsia="Avenir Next LT Pro" w:hAnsi="Avenir Next LT Pro" w:cs="Avenir Next LT Pro"/>
        </w:rPr>
        <w:t xml:space="preserve"> -</w:t>
      </w:r>
      <w:r w:rsidR="09185EB2" w:rsidRPr="00256D42">
        <w:rPr>
          <w:rFonts w:eastAsia="Avenir Next LT Pro" w:hAnsi="Avenir Next LT Pro" w:cs="Avenir Next LT Pro"/>
        </w:rPr>
        <w:t xml:space="preserve"> </w:t>
      </w:r>
      <w:r w:rsidR="77849685" w:rsidRPr="00256D42">
        <w:rPr>
          <w:rFonts w:eastAsia="Avenir Next LT Pro" w:hAnsi="Avenir Next LT Pro" w:cs="Avenir Next LT Pro"/>
        </w:rPr>
        <w:t xml:space="preserve">Paul Scherer Institute (PSI), </w:t>
      </w:r>
      <w:proofErr w:type="spellStart"/>
      <w:r w:rsidR="03034999" w:rsidRPr="00256D42">
        <w:rPr>
          <w:rFonts w:eastAsia="Avenir Next LT Pro" w:hAnsi="Avenir Next LT Pro" w:cs="Avenir Next LT Pro"/>
        </w:rPr>
        <w:t>Forschungsstrasse</w:t>
      </w:r>
      <w:proofErr w:type="spellEnd"/>
      <w:r w:rsidR="03034999" w:rsidRPr="00256D42">
        <w:rPr>
          <w:rFonts w:eastAsia="Avenir Next LT Pro" w:hAnsi="Avenir Next LT Pro" w:cs="Avenir Next LT Pro"/>
        </w:rPr>
        <w:t xml:space="preserve"> 111, </w:t>
      </w:r>
      <w:ins w:id="8" w:author="Montserrat Filella" w:date="2022-02-19T15:58:00Z">
        <w:r w:rsidR="00256D42" w:rsidRPr="00256D42">
          <w:rPr>
            <w:rFonts w:eastAsia="Avenir Next LT Pro" w:hAnsi="Avenir Next LT Pro" w:cs="Avenir Next LT Pro"/>
          </w:rPr>
          <w:t>CH</w:t>
        </w:r>
        <w:r w:rsidR="00256D42">
          <w:rPr>
            <w:rFonts w:eastAsia="Avenir Next LT Pro" w:hAnsi="Avenir Next LT Pro" w:cs="Avenir Next LT Pro"/>
            <w:lang w:val="de-DE"/>
          </w:rPr>
          <w:t>-</w:t>
        </w:r>
      </w:ins>
      <w:r w:rsidR="03034999" w:rsidRPr="00256D42">
        <w:rPr>
          <w:rFonts w:eastAsia="Avenir Next LT Pro" w:hAnsi="Avenir Next LT Pro" w:cs="Avenir Next LT Pro"/>
        </w:rPr>
        <w:t xml:space="preserve">5232 </w:t>
      </w:r>
      <w:proofErr w:type="spellStart"/>
      <w:r w:rsidR="03034999" w:rsidRPr="00256D42">
        <w:rPr>
          <w:rFonts w:eastAsia="Avenir Next LT Pro" w:hAnsi="Avenir Next LT Pro" w:cs="Avenir Next LT Pro"/>
        </w:rPr>
        <w:t>Villigen</w:t>
      </w:r>
      <w:proofErr w:type="spellEnd"/>
      <w:r w:rsidR="03034999" w:rsidRPr="00256D42">
        <w:rPr>
          <w:rFonts w:eastAsia="Avenir Next LT Pro" w:hAnsi="Avenir Next LT Pro" w:cs="Avenir Next LT Pro"/>
        </w:rPr>
        <w:t xml:space="preserve"> PSI, </w:t>
      </w:r>
      <w:proofErr w:type="spellStart"/>
      <w:r w:rsidR="03034999" w:rsidRPr="00256D42">
        <w:rPr>
          <w:rFonts w:eastAsia="Avenir Next LT Pro" w:hAnsi="Avenir Next LT Pro" w:cs="Avenir Next LT Pro"/>
        </w:rPr>
        <w:t>Switzerland</w:t>
      </w:r>
      <w:proofErr w:type="spellEnd"/>
    </w:p>
    <w:p w14:paraId="3AC75E0F" w14:textId="3AB9FFE5" w:rsidR="09185EB2" w:rsidRDefault="383DCC52" w:rsidP="03034999">
      <w:pPr>
        <w:rPr>
          <w:rFonts w:eastAsia="Calibri" w:hAnsi="Calibri"/>
        </w:rPr>
      </w:pPr>
      <w:r w:rsidRPr="03034999">
        <w:rPr>
          <w:rFonts w:eastAsia="Avenir Next LT Pro" w:hAnsi="Avenir Next LT Pro" w:cs="Avenir Next LT Pro"/>
          <w:b/>
          <w:bCs/>
        </w:rPr>
        <w:t>Montserrat Filella</w:t>
      </w:r>
      <w:ins w:id="9" w:author="Montserrat Filella" w:date="2022-02-19T16:03:00Z">
        <w:r w:rsidR="00D23E46" w:rsidRPr="00D23E46">
          <w:rPr>
            <w:rFonts w:eastAsia="Avenir Next LT Pro" w:hAnsi="Avenir Next LT Pro" w:cs="Avenir Next LT Pro"/>
          </w:rPr>
          <w:t xml:space="preserve"> </w:t>
        </w:r>
      </w:ins>
      <w:r w:rsidRPr="03034999">
        <w:rPr>
          <w:rFonts w:eastAsia="Avenir Next LT Pro" w:hAnsi="Avenir Next LT Pro" w:cs="Avenir Next LT Pro"/>
        </w:rPr>
        <w:t xml:space="preserve">- </w:t>
      </w:r>
      <w:r w:rsidR="563F7262" w:rsidRPr="03034999">
        <w:rPr>
          <w:rFonts w:eastAsia="Avenir Next LT Pro" w:hAnsi="Avenir Next LT Pro" w:cs="Avenir Next LT Pro"/>
        </w:rPr>
        <w:t xml:space="preserve">Department F.-A. </w:t>
      </w:r>
      <w:proofErr w:type="spellStart"/>
      <w:r w:rsidR="563F7262" w:rsidRPr="03034999">
        <w:rPr>
          <w:rFonts w:eastAsia="Avenir Next LT Pro" w:hAnsi="Avenir Next LT Pro" w:cs="Avenir Next LT Pro"/>
        </w:rPr>
        <w:t>Forel</w:t>
      </w:r>
      <w:proofErr w:type="spellEnd"/>
      <w:r w:rsidR="563F7262" w:rsidRPr="03034999">
        <w:rPr>
          <w:rFonts w:eastAsia="Avenir Next LT Pro" w:hAnsi="Avenir Next LT Pro" w:cs="Avenir Next LT Pro"/>
        </w:rPr>
        <w:t>, University of Geneva</w:t>
      </w:r>
      <w:r w:rsidR="21FABABD" w:rsidRPr="03034999">
        <w:rPr>
          <w:rFonts w:eastAsia="Avenir Next LT Pro" w:hAnsi="Avenir Next LT Pro" w:cs="Avenir Next LT Pro"/>
        </w:rPr>
        <w:t xml:space="preserve">, Boulevard Carl-Vogt 66, CH-1205 </w:t>
      </w:r>
      <w:ins w:id="10" w:author="Montserrat Filella" w:date="2022-02-19T16:02:00Z">
        <w:r w:rsidR="00256D42">
          <w:rPr>
            <w:rFonts w:eastAsia="Avenir Next LT Pro" w:hAnsi="Avenir Next LT Pro" w:cs="Avenir Next LT Pro"/>
          </w:rPr>
          <w:t xml:space="preserve">Geneva, </w:t>
        </w:r>
      </w:ins>
      <w:r w:rsidR="21FABABD" w:rsidRPr="03034999">
        <w:rPr>
          <w:rFonts w:eastAsia="Avenir Next LT Pro" w:hAnsi="Avenir Next LT Pro" w:cs="Avenir Next LT Pro"/>
        </w:rPr>
        <w:t>Switzerland</w:t>
      </w:r>
    </w:p>
    <w:p w14:paraId="67A079C6" w14:textId="0DB9441C" w:rsidR="691DBD9C" w:rsidRDefault="03034999" w:rsidP="03034999">
      <w:pPr>
        <w:rPr>
          <w:rFonts w:eastAsia="Avenir Next LT Pro" w:hAnsi="Avenir Next LT Pro" w:cs="Avenir Next LT Pro"/>
          <w:i/>
          <w:iCs/>
        </w:rPr>
      </w:pPr>
      <w:r w:rsidRPr="03034999">
        <w:rPr>
          <w:rFonts w:eastAsia="Avenir Next LT Pro" w:hAnsi="Avenir Next LT Pro" w:cs="Avenir Next LT Pro"/>
          <w:b/>
          <w:bCs/>
        </w:rPr>
        <w:t xml:space="preserve">Contact: </w:t>
      </w:r>
      <w:r w:rsidR="09185EB2" w:rsidRPr="03034999">
        <w:rPr>
          <w:rFonts w:eastAsia="Avenir Next LT Pro" w:hAnsi="Avenir Next LT Pro" w:cs="Avenir Next LT Pro"/>
          <w:i/>
          <w:iCs/>
        </w:rPr>
        <w:t>roger@hammerdirt.ch</w:t>
      </w:r>
    </w:p>
    <w:p w14:paraId="5B3B8F73" w14:textId="44E08EE4" w:rsidR="691DBD9C" w:rsidRDefault="691DBD9C" w:rsidP="03034999">
      <w:pPr>
        <w:rPr>
          <w:rFonts w:eastAsia="Calibri" w:hAnsi="Calibri"/>
        </w:rPr>
      </w:pPr>
      <w:r w:rsidRPr="03034999">
        <w:rPr>
          <w:rFonts w:eastAsia="Avenir Next LT Pro" w:hAnsi="Avenir Next LT Pro" w:cs="Avenir Next LT Pro"/>
          <w:b/>
          <w:bCs/>
          <w:i/>
          <w:iCs/>
        </w:rPr>
        <w:t>Abstract</w:t>
      </w:r>
    </w:p>
    <w:p w14:paraId="6D23C530" w14:textId="0C5F3B66" w:rsidR="620C5CBD" w:rsidRDefault="212D523A" w:rsidP="138BA52F">
      <w:pPr>
        <w:rPr>
          <w:rFonts w:eastAsia="Calibri" w:hAnsi="Calibri"/>
        </w:rPr>
      </w:pPr>
      <w:r w:rsidRPr="138BA52F">
        <w:rPr>
          <w:rFonts w:eastAsia="Avenir Next LT Pro" w:hAnsi="Avenir Next LT Pro" w:cs="Avenir Next LT Pro"/>
          <w:i/>
          <w:iCs/>
        </w:rPr>
        <w:t>[to be completed]</w:t>
      </w:r>
    </w:p>
    <w:p w14:paraId="475B40E6" w14:textId="40B2A55A" w:rsidR="620C5CBD" w:rsidRDefault="30223437" w:rsidP="03034999">
      <w:pPr>
        <w:rPr>
          <w:rFonts w:eastAsia="Avenir Next LT Pro" w:hAnsi="Avenir Next LT Pro" w:cs="Avenir Next LT Pro"/>
        </w:rPr>
      </w:pPr>
      <w:r w:rsidRPr="03034999">
        <w:rPr>
          <w:rFonts w:eastAsia="Avenir Next LT Pro" w:hAnsi="Avenir Next LT Pro" w:cs="Avenir Next LT Pro"/>
          <w:b/>
          <w:bCs/>
        </w:rPr>
        <w:t>Keywords</w:t>
      </w:r>
      <w:r w:rsidRPr="03034999">
        <w:rPr>
          <w:rFonts w:eastAsia="Avenir Next LT Pro" w:hAnsi="Avenir Next LT Pro" w:cs="Avenir Next LT Pro"/>
        </w:rPr>
        <w:t xml:space="preserve">: Switzerland, Lake Geneva, Bayes theorem, feminine hygiene </w:t>
      </w:r>
      <w:proofErr w:type="spellStart"/>
      <w:r w:rsidRPr="03034999">
        <w:rPr>
          <w:rFonts w:eastAsia="Avenir Next LT Pro" w:hAnsi="Avenir Next LT Pro" w:cs="Avenir Next LT Pro"/>
        </w:rPr>
        <w:t>products,marine</w:t>
      </w:r>
      <w:proofErr w:type="spellEnd"/>
      <w:r w:rsidRPr="03034999">
        <w:rPr>
          <w:rFonts w:eastAsia="Avenir Next LT Pro" w:hAnsi="Avenir Next LT Pro" w:cs="Avenir Next LT Pro"/>
        </w:rPr>
        <w:t xml:space="preserve">-litter, riverine-input, LCA, </w:t>
      </w:r>
    </w:p>
    <w:p w14:paraId="693BF983" w14:textId="23DBA35E" w:rsidR="138BA52F" w:rsidRDefault="138BA52F">
      <w:r>
        <w:br w:type="page"/>
      </w:r>
    </w:p>
    <w:p w14:paraId="26E52C7E" w14:textId="56030C0C" w:rsidR="4B66216C" w:rsidRDefault="4B66216C" w:rsidP="138BA52F">
      <w:pPr>
        <w:rPr>
          <w:rFonts w:eastAsia="Calibri" w:hAnsi="Calibri"/>
        </w:rPr>
      </w:pPr>
      <w:del w:id="11" w:author="Montserrat Filella" w:date="2022-02-19T17:04:00Z">
        <w:r w:rsidRPr="138BA52F" w:rsidDel="00261BF4">
          <w:rPr>
            <w:rFonts w:eastAsia="Calibri" w:hAnsi="Calibri"/>
          </w:rPr>
          <w:lastRenderedPageBreak/>
          <w:delText>1.</w:delText>
        </w:r>
      </w:del>
      <w:r w:rsidRPr="138BA52F">
        <w:rPr>
          <w:rFonts w:eastAsia="Calibri" w:hAnsi="Calibri"/>
        </w:rPr>
        <w:t>INTRODUCTION</w:t>
      </w:r>
    </w:p>
    <w:p w14:paraId="3B282E5F" w14:textId="3B639E6D" w:rsidR="76E2B183" w:rsidRDefault="5F86FDC7" w:rsidP="03034999">
      <w:pPr>
        <w:rPr>
          <w:rFonts w:eastAsia="Calibri" w:hAnsi="Calibri"/>
        </w:rPr>
      </w:pPr>
      <w:r w:rsidRPr="03034999">
        <w:rPr>
          <w:rFonts w:eastAsia="Calibri" w:hAnsi="Calibri"/>
        </w:rPr>
        <w:t>The United Nations published the international guide to collecting beach litter in 2008 {cite}`</w:t>
      </w:r>
      <w:proofErr w:type="spellStart"/>
      <w:r w:rsidRPr="03034999">
        <w:rPr>
          <w:rFonts w:eastAsia="Calibri" w:hAnsi="Calibri"/>
        </w:rPr>
        <w:t>unepseas</w:t>
      </w:r>
      <w:proofErr w:type="spellEnd"/>
      <w:r w:rsidR="128A5959" w:rsidRPr="03034999">
        <w:rPr>
          <w:rFonts w:eastAsia="Calibri" w:hAnsi="Calibri"/>
        </w:rPr>
        <w:t>`. This publication was followed by another guide developed by OSPA</w:t>
      </w:r>
      <w:r w:rsidR="6618036D" w:rsidRPr="03034999">
        <w:rPr>
          <w:rFonts w:eastAsia="Calibri" w:hAnsi="Calibri"/>
        </w:rPr>
        <w:t>R {cite}`</w:t>
      </w:r>
      <w:proofErr w:type="spellStart"/>
      <w:r w:rsidR="6618036D" w:rsidRPr="03034999">
        <w:rPr>
          <w:rFonts w:eastAsia="Calibri" w:hAnsi="Calibri"/>
        </w:rPr>
        <w:t>osparguidelines</w:t>
      </w:r>
      <w:proofErr w:type="spellEnd"/>
      <w:r w:rsidR="6618036D" w:rsidRPr="03034999">
        <w:rPr>
          <w:rFonts w:eastAsia="Calibri" w:hAnsi="Calibri"/>
        </w:rPr>
        <w:t xml:space="preserve">` </w:t>
      </w:r>
      <w:r w:rsidR="128A5959" w:rsidRPr="03034999">
        <w:rPr>
          <w:rFonts w:eastAsia="Calibri" w:hAnsi="Calibri"/>
        </w:rPr>
        <w:t>in 2010 and then in 2013 the E</w:t>
      </w:r>
      <w:r w:rsidR="7E25C697" w:rsidRPr="03034999">
        <w:rPr>
          <w:rFonts w:eastAsia="Calibri" w:hAnsi="Calibri"/>
        </w:rPr>
        <w:t>U published Guidance on Monitoring Marine Litter in European Seas {cite}'</w:t>
      </w:r>
      <w:proofErr w:type="spellStart"/>
      <w:r w:rsidR="7E25C697" w:rsidRPr="03034999">
        <w:rPr>
          <w:rFonts w:eastAsia="Calibri" w:hAnsi="Calibri"/>
        </w:rPr>
        <w:t>mlwguidance</w:t>
      </w:r>
      <w:proofErr w:type="spellEnd"/>
      <w:r w:rsidR="7E25C697" w:rsidRPr="03034999">
        <w:rPr>
          <w:rFonts w:eastAsia="Calibri" w:hAnsi="Calibri"/>
        </w:rPr>
        <w:t>`</w:t>
      </w:r>
      <w:r w:rsidR="77422E6F" w:rsidRPr="03034999">
        <w:rPr>
          <w:rFonts w:eastAsia="Calibri" w:hAnsi="Calibri"/>
        </w:rPr>
        <w:t xml:space="preserve">. </w:t>
      </w:r>
      <w:r w:rsidR="040F5B38" w:rsidRPr="03034999">
        <w:rPr>
          <w:rFonts w:eastAsia="Avenir Next LT Pro" w:hAnsi="Avenir Next LT Pro" w:cs="Avenir Next LT Pro"/>
        </w:rPr>
        <w:t>Riverine Litter Monitoring - Options and Recommendations was published in 2016 a</w:t>
      </w:r>
      <w:r w:rsidR="040F5B38" w:rsidRPr="03034999">
        <w:rPr>
          <w:rFonts w:eastAsia="Calibri" w:hAnsi="Calibri"/>
        </w:rPr>
        <w:t>s evidence was mounting that rivers are major sources of marine litter.  {cite}`</w:t>
      </w:r>
      <w:proofErr w:type="spellStart"/>
      <w:r w:rsidR="040F5B38" w:rsidRPr="03034999">
        <w:rPr>
          <w:rFonts w:eastAsia="Calibri" w:hAnsi="Calibri"/>
        </w:rPr>
        <w:t>riverinemonitor</w:t>
      </w:r>
      <w:proofErr w:type="spellEnd"/>
      <w:r w:rsidR="040F5B38" w:rsidRPr="03034999">
        <w:rPr>
          <w:rFonts w:eastAsia="Calibri" w:hAnsi="Calibri"/>
        </w:rPr>
        <w:t xml:space="preserve">` </w:t>
      </w:r>
    </w:p>
    <w:p w14:paraId="5B69075D" w14:textId="52703BCB" w:rsidR="76E2B183" w:rsidRDefault="4896A4AB" w:rsidP="03034999">
      <w:pPr>
        <w:rPr>
          <w:rFonts w:eastAsia="Calibri" w:hAnsi="Calibri"/>
        </w:rPr>
      </w:pPr>
      <w:r w:rsidRPr="03034999">
        <w:rPr>
          <w:rFonts w:eastAsia="Calibri" w:hAnsi="Calibri"/>
        </w:rPr>
        <w:t xml:space="preserve">As a </w:t>
      </w:r>
      <w:r w:rsidR="578ECC32" w:rsidRPr="03034999">
        <w:rPr>
          <w:rFonts w:eastAsia="Calibri" w:hAnsi="Calibri"/>
        </w:rPr>
        <w:t>result,</w:t>
      </w:r>
      <w:r w:rsidRPr="03034999">
        <w:rPr>
          <w:rFonts w:eastAsia="Calibri" w:hAnsi="Calibri"/>
        </w:rPr>
        <w:t xml:space="preserve"> </w:t>
      </w:r>
      <w:r w:rsidR="1283509D" w:rsidRPr="03034999">
        <w:rPr>
          <w:rFonts w:eastAsia="Calibri" w:hAnsi="Calibri"/>
        </w:rPr>
        <w:t xml:space="preserve">thousands of observations </w:t>
      </w:r>
      <w:r w:rsidRPr="03034999">
        <w:rPr>
          <w:rFonts w:eastAsia="Calibri" w:hAnsi="Calibri"/>
        </w:rPr>
        <w:t>have been collected following a very similar protocol {cite}`</w:t>
      </w:r>
      <w:proofErr w:type="spellStart"/>
      <w:r w:rsidR="78B95B5D" w:rsidRPr="03034999">
        <w:rPr>
          <w:rFonts w:eastAsia="Calibri" w:hAnsi="Calibri"/>
        </w:rPr>
        <w:t>mlwdata</w:t>
      </w:r>
      <w:proofErr w:type="spellEnd"/>
      <w:r w:rsidR="78B95B5D" w:rsidRPr="03034999">
        <w:rPr>
          <w:rFonts w:eastAsia="Calibri" w:hAnsi="Calibri"/>
        </w:rPr>
        <w:t>` {cite}`</w:t>
      </w:r>
      <w:proofErr w:type="spellStart"/>
      <w:r w:rsidR="78B95B5D" w:rsidRPr="03034999">
        <w:rPr>
          <w:rFonts w:eastAsia="Calibri" w:hAnsi="Calibri"/>
        </w:rPr>
        <w:t>ospardata</w:t>
      </w:r>
      <w:proofErr w:type="spellEnd"/>
      <w:r w:rsidR="78B95B5D" w:rsidRPr="03034999">
        <w:rPr>
          <w:rFonts w:eastAsia="Calibri" w:hAnsi="Calibri"/>
        </w:rPr>
        <w:t>`</w:t>
      </w:r>
      <w:r w:rsidRPr="03034999">
        <w:rPr>
          <w:rFonts w:eastAsia="Calibri" w:hAnsi="Calibri"/>
        </w:rPr>
        <w:t xml:space="preserve">. </w:t>
      </w:r>
      <w:del w:id="12" w:author="Montserrat Filella" w:date="2022-02-19T16:04:00Z">
        <w:r w:rsidR="16B0B328" w:rsidRPr="03034999" w:rsidDel="00D23E46">
          <w:rPr>
            <w:rFonts w:eastAsia="Calibri" w:hAnsi="Calibri"/>
          </w:rPr>
          <w:delText xml:space="preserve">This </w:delText>
        </w:r>
      </w:del>
      <w:commentRangeStart w:id="13"/>
      <w:ins w:id="14" w:author="Montserrat Filella" w:date="2022-02-19T16:04:00Z">
        <w:r w:rsidR="00D23E46" w:rsidRPr="03034999">
          <w:rPr>
            <w:rFonts w:eastAsia="Calibri" w:hAnsi="Calibri"/>
          </w:rPr>
          <w:t>Th</w:t>
        </w:r>
        <w:r w:rsidR="00D23E46">
          <w:rPr>
            <w:rFonts w:eastAsia="Calibri" w:hAnsi="Calibri"/>
          </w:rPr>
          <w:t>ese</w:t>
        </w:r>
        <w:r w:rsidR="00D23E46" w:rsidRPr="03034999">
          <w:rPr>
            <w:rFonts w:eastAsia="Calibri" w:hAnsi="Calibri"/>
          </w:rPr>
          <w:t xml:space="preserve"> </w:t>
        </w:r>
      </w:ins>
      <w:r w:rsidR="16B0B328" w:rsidRPr="03034999">
        <w:rPr>
          <w:rFonts w:eastAsia="Calibri" w:hAnsi="Calibri"/>
        </w:rPr>
        <w:t xml:space="preserve">data </w:t>
      </w:r>
      <w:commentRangeEnd w:id="13"/>
      <w:r w:rsidR="009119C8">
        <w:rPr>
          <w:rStyle w:val="CommentReference"/>
        </w:rPr>
        <w:commentReference w:id="13"/>
      </w:r>
      <w:del w:id="15" w:author="Montserrat Filella" w:date="2022-02-19T16:04:00Z">
        <w:r w:rsidR="5804C53A" w:rsidRPr="03034999" w:rsidDel="00D23E46">
          <w:rPr>
            <w:rFonts w:eastAsia="Calibri" w:hAnsi="Calibri"/>
          </w:rPr>
          <w:delText xml:space="preserve">is </w:delText>
        </w:r>
      </w:del>
      <w:ins w:id="16" w:author="Montserrat Filella" w:date="2022-02-19T16:04:00Z">
        <w:r w:rsidR="00D23E46">
          <w:rPr>
            <w:rFonts w:eastAsia="Calibri" w:hAnsi="Calibri"/>
          </w:rPr>
          <w:t>are</w:t>
        </w:r>
        <w:r w:rsidR="00D23E46" w:rsidRPr="03034999">
          <w:rPr>
            <w:rFonts w:eastAsia="Calibri" w:hAnsi="Calibri"/>
          </w:rPr>
          <w:t xml:space="preserve"> </w:t>
        </w:r>
      </w:ins>
      <w:r w:rsidR="16B0B328" w:rsidRPr="03034999">
        <w:rPr>
          <w:rFonts w:eastAsia="Calibri" w:hAnsi="Calibri"/>
        </w:rPr>
        <w:t>collected b</w:t>
      </w:r>
      <w:r w:rsidR="580BCDF6" w:rsidRPr="03034999">
        <w:rPr>
          <w:rFonts w:eastAsia="Calibri" w:hAnsi="Calibri"/>
        </w:rPr>
        <w:t xml:space="preserve">y different </w:t>
      </w:r>
      <w:r w:rsidR="3F5A2617" w:rsidRPr="03034999">
        <w:rPr>
          <w:rFonts w:eastAsia="Calibri" w:hAnsi="Calibri"/>
        </w:rPr>
        <w:t>organizations</w:t>
      </w:r>
      <w:r w:rsidR="580BCDF6" w:rsidRPr="03034999">
        <w:rPr>
          <w:rFonts w:eastAsia="Calibri" w:hAnsi="Calibri"/>
        </w:rPr>
        <w:t xml:space="preserve"> throughout the continent.</w:t>
      </w:r>
      <w:r w:rsidR="1C1615A6" w:rsidRPr="03034999">
        <w:rPr>
          <w:rFonts w:eastAsia="Calibri" w:hAnsi="Calibri"/>
        </w:rPr>
        <w:t xml:space="preserve"> Each observation is a categorical list of objects and their respective quantities per meter of shoreline</w:t>
      </w:r>
      <w:del w:id="17" w:author="Montserrat Filella" w:date="2022-02-19T16:04:00Z">
        <w:r w:rsidR="1C1615A6" w:rsidRPr="03034999" w:rsidDel="00D23E46">
          <w:rPr>
            <w:rFonts w:eastAsia="Calibri" w:hAnsi="Calibri"/>
          </w:rPr>
          <w:delText>,</w:delText>
        </w:r>
        <w:r w:rsidR="231E44FF" w:rsidRPr="03034999" w:rsidDel="00D23E46">
          <w:rPr>
            <w:rFonts w:eastAsia="Calibri" w:hAnsi="Calibri"/>
          </w:rPr>
          <w:delText xml:space="preserve"> as well as </w:delText>
        </w:r>
      </w:del>
      <w:ins w:id="18" w:author="Montserrat Filella" w:date="2022-02-19T16:04:00Z">
        <w:r w:rsidR="00D23E46">
          <w:rPr>
            <w:rFonts w:eastAsia="Calibri" w:hAnsi="Calibri"/>
          </w:rPr>
          <w:t xml:space="preserve"> together with </w:t>
        </w:r>
      </w:ins>
      <w:r w:rsidR="231E44FF" w:rsidRPr="03034999">
        <w:rPr>
          <w:rFonts w:eastAsia="Calibri" w:hAnsi="Calibri"/>
        </w:rPr>
        <w:t>the location of the observation {cite}`</w:t>
      </w:r>
      <w:proofErr w:type="spellStart"/>
      <w:r w:rsidR="231E44FF" w:rsidRPr="03034999">
        <w:rPr>
          <w:rFonts w:eastAsia="Calibri" w:hAnsi="Calibri"/>
        </w:rPr>
        <w:t>mlwguidance</w:t>
      </w:r>
      <w:proofErr w:type="spellEnd"/>
      <w:r w:rsidR="231E44FF" w:rsidRPr="03034999">
        <w:rPr>
          <w:rFonts w:eastAsia="Calibri" w:hAnsi="Calibri"/>
        </w:rPr>
        <w:t>` {cite}`</w:t>
      </w:r>
      <w:proofErr w:type="spellStart"/>
      <w:r w:rsidR="231E44FF" w:rsidRPr="03034999">
        <w:rPr>
          <w:rFonts w:eastAsia="Calibri" w:hAnsi="Calibri"/>
        </w:rPr>
        <w:t>osparguidelines</w:t>
      </w:r>
      <w:proofErr w:type="spellEnd"/>
      <w:r w:rsidR="231E44FF" w:rsidRPr="03034999">
        <w:rPr>
          <w:rFonts w:eastAsia="Calibri" w:hAnsi="Calibri"/>
        </w:rPr>
        <w:t>`. The same protocol has been in place in Switzerland since November 2015, targeting regional lakes and rivers. {cite}`</w:t>
      </w:r>
      <w:proofErr w:type="spellStart"/>
      <w:r w:rsidR="231E44FF" w:rsidRPr="03034999">
        <w:rPr>
          <w:rFonts w:eastAsia="Calibri" w:hAnsi="Calibri"/>
        </w:rPr>
        <w:t>iqaasl</w:t>
      </w:r>
      <w:proofErr w:type="spellEnd"/>
      <w:r w:rsidR="231E44FF" w:rsidRPr="03034999">
        <w:rPr>
          <w:rFonts w:eastAsia="Calibri" w:hAnsi="Calibri"/>
        </w:rPr>
        <w:t>`</w:t>
      </w:r>
    </w:p>
    <w:p w14:paraId="724753BC" w14:textId="1C472822" w:rsidR="76E2B183" w:rsidRDefault="3D907A01" w:rsidP="03034999">
      <w:pPr>
        <w:rPr>
          <w:rFonts w:eastAsia="Calibri" w:hAnsi="Calibri"/>
        </w:rPr>
      </w:pPr>
      <w:r w:rsidRPr="03034999">
        <w:rPr>
          <w:rFonts w:eastAsia="Calibri" w:hAnsi="Calibri"/>
        </w:rPr>
        <w:t xml:space="preserve">The data collected by volunteers </w:t>
      </w:r>
      <w:del w:id="19" w:author="Montserrat Filella" w:date="2022-02-19T16:05:00Z">
        <w:r w:rsidRPr="03034999" w:rsidDel="00D23E46">
          <w:rPr>
            <w:rFonts w:eastAsia="Calibri" w:hAnsi="Calibri"/>
          </w:rPr>
          <w:delText xml:space="preserve">was </w:delText>
        </w:r>
      </w:del>
      <w:ins w:id="20" w:author="Montserrat Filella" w:date="2022-02-19T16:05:00Z">
        <w:r w:rsidR="00D23E46">
          <w:rPr>
            <w:rFonts w:eastAsia="Calibri" w:hAnsi="Calibri"/>
          </w:rPr>
          <w:t>were</w:t>
        </w:r>
        <w:r w:rsidR="00D23E46" w:rsidRPr="03034999">
          <w:rPr>
            <w:rFonts w:eastAsia="Calibri" w:hAnsi="Calibri"/>
          </w:rPr>
          <w:t xml:space="preserve"> </w:t>
        </w:r>
      </w:ins>
      <w:r w:rsidRPr="03034999">
        <w:rPr>
          <w:rFonts w:eastAsia="Calibri" w:hAnsi="Calibri"/>
        </w:rPr>
        <w:t xml:space="preserve">considered fit for the purpose of establishing beach-litter threshold values by the Marine Litter Technical Group of the </w:t>
      </w:r>
      <w:commentRangeStart w:id="21"/>
      <w:r w:rsidRPr="03034999">
        <w:rPr>
          <w:rFonts w:eastAsia="Calibri" w:hAnsi="Calibri"/>
        </w:rPr>
        <w:t>EU</w:t>
      </w:r>
      <w:commentRangeEnd w:id="21"/>
      <w:r w:rsidR="00D23E46">
        <w:rPr>
          <w:rStyle w:val="CommentReference"/>
        </w:rPr>
        <w:commentReference w:id="21"/>
      </w:r>
      <w:r w:rsidRPr="03034999">
        <w:rPr>
          <w:rFonts w:eastAsia="Calibri" w:hAnsi="Calibri"/>
        </w:rPr>
        <w:t xml:space="preserve">. The lack of quantitative research on the harmful effects of beach litter, specifically the dose-effect relationship between beach-litter and ecological harm, precludes </w:t>
      </w:r>
      <w:ins w:id="22" w:author="Montserrat Filella" w:date="2022-02-19T16:06:00Z">
        <w:r w:rsidR="00D23E46">
          <w:rPr>
            <w:rFonts w:eastAsia="Calibri" w:hAnsi="Calibri"/>
          </w:rPr>
          <w:t xml:space="preserve">the establishment of </w:t>
        </w:r>
      </w:ins>
      <w:r w:rsidRPr="03034999">
        <w:rPr>
          <w:rFonts w:eastAsia="Calibri" w:hAnsi="Calibri"/>
        </w:rPr>
        <w:t xml:space="preserve">threshold values based on this metric. Therefore, </w:t>
      </w:r>
      <w:del w:id="23" w:author="Montserrat Filella" w:date="2022-02-19T16:06:00Z">
        <w:r w:rsidRPr="03034999" w:rsidDel="00D23E46">
          <w:rPr>
            <w:rFonts w:eastAsia="Calibri" w:hAnsi="Calibri"/>
          </w:rPr>
          <w:delText xml:space="preserve">the </w:delText>
        </w:r>
      </w:del>
      <w:r w:rsidRPr="03034999">
        <w:rPr>
          <w:rFonts w:eastAsia="Calibri" w:hAnsi="Calibri"/>
        </w:rPr>
        <w:t>threshold values and baselines were adopted according to the precautionary principle and determined by using the upper limit of the 95% confidence interval of the 10</w:t>
      </w:r>
      <w:r w:rsidRPr="03034999">
        <w:rPr>
          <w:rFonts w:eastAsia="Calibri" w:hAnsi="Calibri"/>
          <w:vertAlign w:val="superscript"/>
        </w:rPr>
        <w:t>th</w:t>
      </w:r>
      <w:r w:rsidRPr="03034999">
        <w:rPr>
          <w:rFonts w:eastAsia="Calibri" w:hAnsi="Calibri"/>
        </w:rPr>
        <w:t xml:space="preserve"> percentile from the combined data set of 2015-2016 beach litter surveys within the EU. {cite}`</w:t>
      </w:r>
      <w:proofErr w:type="spellStart"/>
      <w:r w:rsidRPr="03034999">
        <w:rPr>
          <w:rFonts w:eastAsia="Calibri" w:hAnsi="Calibri"/>
        </w:rPr>
        <w:t>threshholdeu</w:t>
      </w:r>
      <w:proofErr w:type="spellEnd"/>
      <w:r w:rsidRPr="03034999">
        <w:rPr>
          <w:rFonts w:eastAsia="Calibri" w:hAnsi="Calibri"/>
        </w:rPr>
        <w:t>`</w:t>
      </w:r>
    </w:p>
    <w:p w14:paraId="10441288" w14:textId="05568CB4" w:rsidR="76E2B183" w:rsidRDefault="3D907A01" w:rsidP="03034999">
      <w:pPr>
        <w:rPr>
          <w:rFonts w:eastAsia="Calibri" w:hAnsi="Calibri"/>
        </w:rPr>
      </w:pPr>
      <w:r w:rsidRPr="03034999">
        <w:rPr>
          <w:rFonts w:eastAsia="Calibri" w:hAnsi="Calibri"/>
        </w:rPr>
        <w:t xml:space="preserve">The potential applications for </w:t>
      </w:r>
      <w:del w:id="24" w:author="Montserrat Filella" w:date="2022-02-19T16:06:00Z">
        <w:r w:rsidRPr="03034999" w:rsidDel="00D23E46">
          <w:rPr>
            <w:rFonts w:eastAsia="Calibri" w:hAnsi="Calibri"/>
          </w:rPr>
          <w:delText xml:space="preserve">this </w:delText>
        </w:r>
      </w:del>
      <w:ins w:id="25" w:author="Montserrat Filella" w:date="2022-02-19T16:06:00Z">
        <w:r w:rsidR="00D23E46">
          <w:rPr>
            <w:rFonts w:eastAsia="Calibri" w:hAnsi="Calibri"/>
          </w:rPr>
          <w:t>these</w:t>
        </w:r>
        <w:r w:rsidR="00D23E46" w:rsidRPr="03034999">
          <w:rPr>
            <w:rFonts w:eastAsia="Calibri" w:hAnsi="Calibri"/>
          </w:rPr>
          <w:t xml:space="preserve"> </w:t>
        </w:r>
      </w:ins>
      <w:r w:rsidRPr="03034999">
        <w:rPr>
          <w:rFonts w:eastAsia="Calibri" w:hAnsi="Calibri"/>
        </w:rPr>
        <w:t xml:space="preserve">data go beyond threshold values, </w:t>
      </w:r>
      <w:del w:id="26" w:author="Montserrat Filella" w:date="2022-02-19T16:07:00Z">
        <w:r w:rsidRPr="03034999" w:rsidDel="00FE5FF5">
          <w:rPr>
            <w:rFonts w:eastAsia="Calibri" w:hAnsi="Calibri"/>
          </w:rPr>
          <w:delText xml:space="preserve">specifically </w:delText>
        </w:r>
      </w:del>
      <w:ins w:id="27" w:author="Montserrat Filella" w:date="2022-02-19T16:07:00Z">
        <w:r w:rsidR="00FE5FF5">
          <w:rPr>
            <w:rFonts w:eastAsia="Calibri" w:hAnsi="Calibri"/>
          </w:rPr>
          <w:t>in particular</w:t>
        </w:r>
        <w:r w:rsidR="00FE5FF5" w:rsidRPr="03034999">
          <w:rPr>
            <w:rFonts w:eastAsia="Calibri" w:hAnsi="Calibri"/>
          </w:rPr>
          <w:t xml:space="preserve"> </w:t>
        </w:r>
      </w:ins>
      <w:r w:rsidRPr="03034999">
        <w:rPr>
          <w:rFonts w:eastAsia="Calibri" w:hAnsi="Calibri"/>
        </w:rPr>
        <w:t>with respect to Life Cycle Assessment</w:t>
      </w:r>
      <w:ins w:id="28" w:author="Montserrat Filella" w:date="2022-02-19T16:07:00Z">
        <w:r w:rsidR="00FE5FF5">
          <w:rPr>
            <w:rFonts w:eastAsia="Calibri" w:hAnsi="Calibri"/>
          </w:rPr>
          <w:t>s</w:t>
        </w:r>
      </w:ins>
      <w:r w:rsidRPr="03034999">
        <w:rPr>
          <w:rFonts w:eastAsia="Calibri" w:hAnsi="Calibri"/>
        </w:rPr>
        <w:t xml:space="preserve"> and the sustainable economy. The Life Cycle Initiative (LCI) is a public private partnership that includes France, Switzerland, Germany and the EU with a stated goal of advancing the understanding of life cycle thinking by private and public decision makers. In partnership with Plastics Europe, LCI has been attempting "</w:t>
      </w:r>
      <w:r w:rsidRPr="03034999">
        <w:rPr>
          <w:rFonts w:eastAsia="Avenir Next LT Pro" w:hAnsi="Avenir Next LT Pro" w:cs="Avenir Next LT Pro"/>
        </w:rPr>
        <w:t>to integrate potential environmental impacts of marine litter, especially plastic, in Life Cycle Assessment (LCA) results".  {cite}`</w:t>
      </w:r>
      <w:proofErr w:type="spellStart"/>
      <w:r w:rsidRPr="03034999">
        <w:rPr>
          <w:rFonts w:eastAsia="Avenir Next LT Pro" w:hAnsi="Avenir Next LT Pro" w:cs="Avenir Next LT Pro"/>
        </w:rPr>
        <w:t>marilca</w:t>
      </w:r>
      <w:proofErr w:type="spellEnd"/>
      <w:r w:rsidRPr="03034999">
        <w:rPr>
          <w:rFonts w:eastAsia="Avenir Next LT Pro" w:hAnsi="Avenir Next LT Pro" w:cs="Avenir Next LT Pro"/>
        </w:rPr>
        <w:t>` {cite}`</w:t>
      </w:r>
      <w:proofErr w:type="spellStart"/>
      <w:r w:rsidRPr="03034999">
        <w:rPr>
          <w:rFonts w:eastAsia="Avenir Next LT Pro" w:hAnsi="Avenir Next LT Pro" w:cs="Avenir Next LT Pro"/>
        </w:rPr>
        <w:t>lci</w:t>
      </w:r>
      <w:proofErr w:type="spellEnd"/>
      <w:r w:rsidRPr="03034999">
        <w:rPr>
          <w:rFonts w:eastAsia="Avenir Next LT Pro" w:hAnsi="Avenir Next LT Pro" w:cs="Avenir Next LT Pro"/>
        </w:rPr>
        <w:t>`.</w:t>
      </w:r>
    </w:p>
    <w:p w14:paraId="61D5C701" w14:textId="016BEC9C" w:rsidR="76E2B183" w:rsidRDefault="3D907A01" w:rsidP="03034999">
      <w:pPr>
        <w:rPr>
          <w:rFonts w:eastAsia="Calibri" w:hAnsi="Calibri"/>
        </w:rPr>
      </w:pPr>
      <w:r w:rsidRPr="03034999">
        <w:t xml:space="preserve">The consequences of plastic leaked into the environment are not accounted for in the current practice of LCA {cite}`woods2021107918`. This could be in part for the same reasons that the EU adopted the precautionary principle as opposed to </w:t>
      </w:r>
      <w:ins w:id="29" w:author="Montserrat Filella" w:date="2022-02-19T16:08:00Z">
        <w:r w:rsidR="00FE5FF5">
          <w:t xml:space="preserve">a one based on </w:t>
        </w:r>
      </w:ins>
      <w:r w:rsidRPr="03034999">
        <w:t xml:space="preserve">dose-effect when developing threshold values. </w:t>
      </w:r>
      <w:commentRangeStart w:id="30"/>
      <w:r w:rsidRPr="03034999">
        <w:t>When social-economic consequences are taken into consideration</w:t>
      </w:r>
      <w:ins w:id="31" w:author="Montserrat Filella" w:date="2022-02-19T16:08:00Z">
        <w:r w:rsidR="00FE5FF5">
          <w:t>,</w:t>
        </w:r>
      </w:ins>
      <w:r w:rsidRPr="03034999">
        <w:t xml:space="preserve"> it is difficult to find quantitative data that accurately describes the effects of beach-litter, thus excluding this type of information </w:t>
      </w:r>
      <w:r w:rsidRPr="03034999">
        <w:lastRenderedPageBreak/>
        <w:t xml:space="preserve">from a systematic method to assess the consequences (threshold values or LCA). </w:t>
      </w:r>
      <w:r w:rsidRPr="03034999">
        <w:rPr>
          <w:rFonts w:eastAsia="Calibri" w:hAnsi="Calibri"/>
        </w:rPr>
        <w:t xml:space="preserve"> </w:t>
      </w:r>
      <w:commentRangeEnd w:id="30"/>
      <w:r w:rsidR="00FE5FF5">
        <w:rPr>
          <w:rStyle w:val="CommentReference"/>
        </w:rPr>
        <w:commentReference w:id="30"/>
      </w:r>
      <w:r w:rsidRPr="03034999">
        <w:rPr>
          <w:rFonts w:eastAsia="Calibri" w:hAnsi="Calibri"/>
        </w:rPr>
        <w:t>{cite}`</w:t>
      </w:r>
      <w:proofErr w:type="spellStart"/>
      <w:r w:rsidRPr="03034999">
        <w:rPr>
          <w:rFonts w:eastAsia="Calibri" w:hAnsi="Calibri"/>
        </w:rPr>
        <w:t>threshholdeu</w:t>
      </w:r>
      <w:proofErr w:type="spellEnd"/>
      <w:r w:rsidRPr="03034999">
        <w:rPr>
          <w:rFonts w:eastAsia="Calibri" w:hAnsi="Calibri"/>
        </w:rPr>
        <w:t>`</w:t>
      </w:r>
    </w:p>
    <w:p w14:paraId="2793F9F5" w14:textId="028E5361" w:rsidR="76E2B183" w:rsidRDefault="3D907A01" w:rsidP="03034999">
      <w:pPr>
        <w:rPr>
          <w:rFonts w:eastAsia="Calibri" w:hAnsi="Calibri"/>
        </w:rPr>
      </w:pPr>
      <w:r w:rsidRPr="03034999">
        <w:t xml:space="preserve">Nevertheless, recent attempts have been made to develop a Marine Litter Indicator (MLI) for LCAs. </w:t>
      </w:r>
      <w:del w:id="32" w:author="Montserrat Filella" w:date="2022-02-19T16:10:00Z">
        <w:r w:rsidRPr="03034999" w:rsidDel="00FE5FF5">
          <w:delText xml:space="preserve">With </w:delText>
        </w:r>
      </w:del>
      <w:ins w:id="33" w:author="Montserrat Filella" w:date="2022-02-19T16:10:00Z">
        <w:r w:rsidR="00FE5FF5">
          <w:t>Based on</w:t>
        </w:r>
        <w:r w:rsidR="00FE5FF5" w:rsidRPr="03034999">
          <w:t xml:space="preserve"> </w:t>
        </w:r>
      </w:ins>
      <w:r w:rsidRPr="03034999">
        <w:t xml:space="preserve">the commonsense </w:t>
      </w:r>
      <w:del w:id="34" w:author="Montserrat Filella" w:date="2022-02-19T16:10:00Z">
        <w:r w:rsidRPr="03034999" w:rsidDel="00FE5FF5">
          <w:delText xml:space="preserve">proposition </w:delText>
        </w:r>
      </w:del>
      <w:ins w:id="35" w:author="Montserrat Filella" w:date="2022-02-19T16:10:00Z">
        <w:r w:rsidR="00FE5FF5">
          <w:t>hypothesis</w:t>
        </w:r>
        <w:r w:rsidR="00FE5FF5" w:rsidRPr="03034999">
          <w:t xml:space="preserve"> </w:t>
        </w:r>
      </w:ins>
      <w:r w:rsidRPr="03034999">
        <w:t xml:space="preserve">that there is a relationship between the number of objects produced, the likelihood that </w:t>
      </w:r>
      <w:del w:id="36" w:author="Montserrat Filella" w:date="2022-02-19T16:10:00Z">
        <w:r w:rsidRPr="03034999" w:rsidDel="00FE5FF5">
          <w:delText xml:space="preserve">it </w:delText>
        </w:r>
      </w:del>
      <w:ins w:id="37" w:author="Montserrat Filella" w:date="2022-02-19T16:10:00Z">
        <w:r w:rsidR="00FE5FF5">
          <w:t xml:space="preserve">they </w:t>
        </w:r>
      </w:ins>
      <w:r w:rsidRPr="03034999">
        <w:t>will be littered and the time it takes to degrade</w:t>
      </w:r>
      <w:ins w:id="38" w:author="Montserrat Filella" w:date="2022-02-19T16:11:00Z">
        <w:r w:rsidR="00FE5FF5">
          <w:t xml:space="preserve"> them, it</w:t>
        </w:r>
      </w:ins>
      <w:del w:id="39" w:author="Montserrat Filella" w:date="2022-02-19T16:11:00Z">
        <w:r w:rsidRPr="03034999" w:rsidDel="00FE5FF5">
          <w:delText>. It</w:delText>
        </w:r>
      </w:del>
      <w:r w:rsidRPr="03034999">
        <w:t xml:space="preserve"> was concluded that returnable PET bottles or returnable glass bottles would have the lowest MLI, all things considered {cite}`</w:t>
      </w:r>
      <w:proofErr w:type="spellStart"/>
      <w:r w:rsidRPr="03034999">
        <w:t>plasticorglass</w:t>
      </w:r>
      <w:proofErr w:type="spellEnd"/>
      <w:r w:rsidRPr="03034999">
        <w:t>`. A very similar method was used when proposing an MLI for plastic carrier bags. {cite}` civancikuslu2019621`</w:t>
      </w:r>
    </w:p>
    <w:p w14:paraId="7530687B" w14:textId="4E7C1116" w:rsidR="76E2B183" w:rsidRDefault="3D907A01" w:rsidP="03034999">
      <w:pPr>
        <w:rPr>
          <w:rFonts w:eastAsia="Calibri" w:hAnsi="Calibri"/>
        </w:rPr>
      </w:pPr>
      <w:r w:rsidRPr="03034999">
        <w:t xml:space="preserve">What is not included in the LCA, or </w:t>
      </w:r>
      <w:ins w:id="40" w:author="Montserrat Filella" w:date="2022-02-19T16:11:00Z">
        <w:r w:rsidR="00FE5FF5">
          <w:t xml:space="preserve">in </w:t>
        </w:r>
      </w:ins>
      <w:r w:rsidRPr="03034999">
        <w:t xml:space="preserve">the threshold values is a coherent method to determine progress towards reduction goals or the accuracy of the LCA. In the case of threshold values, the sampling period is six years with a minimum of 40 samples, intermediate assessments are considered voluntary and no further guidance is </w:t>
      </w:r>
      <w:r w:rsidRPr="03034999">
        <w:rPr>
          <w:rFonts w:eastAsia="Calibri" w:hAnsi="Calibri"/>
        </w:rPr>
        <w:t>given {cite}`</w:t>
      </w:r>
      <w:proofErr w:type="spellStart"/>
      <w:r w:rsidRPr="03034999">
        <w:rPr>
          <w:rFonts w:eastAsia="Calibri" w:hAnsi="Calibri"/>
        </w:rPr>
        <w:t>threshholdeu</w:t>
      </w:r>
      <w:proofErr w:type="spellEnd"/>
      <w:r w:rsidRPr="03034999">
        <w:rPr>
          <w:rFonts w:eastAsia="Calibri" w:hAnsi="Calibri"/>
        </w:rPr>
        <w:t xml:space="preserve">`. </w:t>
      </w:r>
      <w:r w:rsidRPr="03034999">
        <w:t>Beach litter survey results are not included in the calculation of the proposed MLI. {cite}`</w:t>
      </w:r>
      <w:proofErr w:type="spellStart"/>
      <w:r w:rsidRPr="03034999">
        <w:t>plasticorglass</w:t>
      </w:r>
      <w:proofErr w:type="spellEnd"/>
      <w:r w:rsidRPr="03034999">
        <w:t>` {cite}`civancikuslu2019621`.</w:t>
      </w:r>
    </w:p>
    <w:p w14:paraId="2895FD7E" w14:textId="2FC090F3" w:rsidR="76E2B183" w:rsidRDefault="3D907A01" w:rsidP="03034999">
      <w:pPr>
        <w:rPr>
          <w:rFonts w:eastAsia="Calibri" w:hAnsi="Calibri"/>
        </w:rPr>
      </w:pPr>
      <w:r w:rsidRPr="03034999">
        <w:t>The current EU threshold for beach-litter greater than 2.5</w:t>
      </w:r>
      <w:ins w:id="41" w:author="Montserrat Filella" w:date="2022-02-19T16:12:00Z">
        <w:r w:rsidR="00FE5FF5">
          <w:t xml:space="preserve"> </w:t>
        </w:r>
      </w:ins>
      <w:r w:rsidRPr="03034999">
        <w:t>cm is 15 objects per 100</w:t>
      </w:r>
      <w:ins w:id="42" w:author="Montserrat Filella" w:date="2022-02-19T16:12:00Z">
        <w:r w:rsidR="00FE5FF5">
          <w:t xml:space="preserve"> </w:t>
        </w:r>
      </w:ins>
      <w:r w:rsidRPr="03034999">
        <w:t>m of shoreline (15</w:t>
      </w:r>
      <w:ins w:id="43" w:author="Montserrat Filella" w:date="2022-02-19T16:12:00Z">
        <w:r w:rsidR="00FE5FF5">
          <w:t xml:space="preserve"> </w:t>
        </w:r>
      </w:ins>
      <w:r w:rsidRPr="03034999">
        <w:t>p/100</w:t>
      </w:r>
      <w:ins w:id="44" w:author="Montserrat Filella" w:date="2022-02-19T16:12:00Z">
        <w:r w:rsidR="00FE5FF5">
          <w:t xml:space="preserve"> </w:t>
        </w:r>
      </w:ins>
      <w:r w:rsidRPr="03034999">
        <w:t>m) {cite}`</w:t>
      </w:r>
      <w:proofErr w:type="spellStart"/>
      <w:r w:rsidR="03034999" w:rsidRPr="03034999">
        <w:t>threshholdeu</w:t>
      </w:r>
      <w:proofErr w:type="spellEnd"/>
      <w:r w:rsidR="03034999" w:rsidRPr="03034999">
        <w:t>`</w:t>
      </w:r>
      <w:r w:rsidRPr="03034999">
        <w:t>. Considering that the median value was 133</w:t>
      </w:r>
      <w:ins w:id="45" w:author="Montserrat Filella" w:date="2022-02-19T16:12:00Z">
        <w:r w:rsidR="00FE5FF5">
          <w:t xml:space="preserve"> </w:t>
        </w:r>
      </w:ins>
      <w:r w:rsidRPr="03034999">
        <w:t>p/100</w:t>
      </w:r>
      <w:ins w:id="46" w:author="Montserrat Filella" w:date="2022-02-19T16:12:00Z">
        <w:r w:rsidR="00FE5FF5">
          <w:t xml:space="preserve"> </w:t>
        </w:r>
      </w:ins>
      <w:r w:rsidRPr="03034999">
        <w:t>m, regional administrations will need to allocate resources to meet the threshold value if they want to achieve good environmental status under the Marine Strategy Framework Directive {cite}`</w:t>
      </w:r>
      <w:proofErr w:type="spellStart"/>
      <w:r w:rsidRPr="03034999">
        <w:t>goodenvironmentalstanding</w:t>
      </w:r>
      <w:proofErr w:type="spellEnd"/>
      <w:r w:rsidRPr="03034999">
        <w:t>`. Determining the most effective solutions will require that stakeholders conduct intermediate assessments to evaluate progress and compare probable outcomes based on that progress.</w:t>
      </w:r>
    </w:p>
    <w:p w14:paraId="1520568D" w14:textId="76F01650" w:rsidR="76E2B183" w:rsidRDefault="3D907A01" w:rsidP="3D907A01">
      <w:pPr>
        <w:rPr>
          <w:ins w:id="47" w:author="Montserrat Filella" w:date="2022-02-19T16:52:00Z"/>
          <w:rFonts w:eastAsia="Calibri" w:hAnsi="Calibri"/>
        </w:rPr>
      </w:pPr>
      <w:r w:rsidRPr="3D907A01">
        <w:rPr>
          <w:rFonts w:eastAsia="Calibri" w:hAnsi="Calibri"/>
        </w:rPr>
        <w:t>Furthermore, if the adoption of an MLI is intended to reduce the consequences of marine litter</w:t>
      </w:r>
      <w:ins w:id="48" w:author="Montserrat Filella" w:date="2022-02-19T16:12:00Z">
        <w:r w:rsidR="00FE5FF5">
          <w:rPr>
            <w:rFonts w:eastAsia="Calibri" w:hAnsi="Calibri"/>
          </w:rPr>
          <w:t>,</w:t>
        </w:r>
      </w:ins>
      <w:r w:rsidRPr="3D907A01">
        <w:rPr>
          <w:rFonts w:eastAsia="Calibri" w:hAnsi="Calibri"/>
        </w:rPr>
        <w:t xml:space="preserve"> it is not clear from either proposed method how the LCA would change litter-survey outcomes or how that change will be quantified going forward. The topic of threshold values and LCA came to our attention when we wanted to determine the probability of finding a feminine hygiene product on the shores of Lake Geneva</w:t>
      </w:r>
      <w:ins w:id="49" w:author="Montserrat Filella" w:date="2022-02-19T16:13:00Z">
        <w:r w:rsidR="00682099">
          <w:rPr>
            <w:rFonts w:eastAsia="Calibri" w:hAnsi="Calibri"/>
          </w:rPr>
          <w:t>,</w:t>
        </w:r>
      </w:ins>
      <w:r w:rsidRPr="3D907A01">
        <w:rPr>
          <w:rFonts w:eastAsia="Calibri" w:hAnsi="Calibri"/>
        </w:rPr>
        <w:t xml:space="preserve"> Switzerland </w:t>
      </w:r>
      <w:del w:id="50" w:author="Montserrat Filella" w:date="2022-02-19T16:13:00Z">
        <w:r w:rsidRPr="3D907A01" w:rsidDel="00682099">
          <w:rPr>
            <w:rFonts w:eastAsia="Calibri" w:hAnsi="Calibri"/>
          </w:rPr>
          <w:delText xml:space="preserve">given </w:delText>
        </w:r>
      </w:del>
      <w:ins w:id="51" w:author="Montserrat Filella" w:date="2022-02-19T16:13:00Z">
        <w:r w:rsidR="00682099">
          <w:rPr>
            <w:rFonts w:eastAsia="Calibri" w:hAnsi="Calibri"/>
          </w:rPr>
          <w:t>based on previous</w:t>
        </w:r>
        <w:r w:rsidR="00682099" w:rsidRPr="3D907A01">
          <w:rPr>
            <w:rFonts w:eastAsia="Calibri" w:hAnsi="Calibri"/>
          </w:rPr>
          <w:t xml:space="preserve"> </w:t>
        </w:r>
      </w:ins>
      <w:r w:rsidRPr="3D907A01">
        <w:rPr>
          <w:rFonts w:eastAsia="Calibri" w:hAnsi="Calibri"/>
        </w:rPr>
        <w:t>beach litter survey data.</w:t>
      </w:r>
    </w:p>
    <w:p w14:paraId="7394EA67" w14:textId="292C1B16" w:rsidR="004C4173" w:rsidRDefault="004C4173" w:rsidP="3D907A01">
      <w:pPr>
        <w:rPr>
          <w:rFonts w:eastAsia="Calibri" w:hAnsi="Calibri"/>
        </w:rPr>
      </w:pPr>
      <w:ins w:id="52" w:author="Montserrat Filella" w:date="2022-02-19T16:52:00Z">
        <w:r w:rsidRPr="004C4173">
          <w:rPr>
            <w:rFonts w:eastAsia="Calibri" w:hAnsi="Calibri"/>
            <w:highlight w:val="yellow"/>
          </w:rPr>
          <w:t xml:space="preserve">XXXX HERE INTRODUCE BAYES APPROACH (just say that we will use it) APPLIED TO A PARTICULAR CASE: </w:t>
        </w:r>
      </w:ins>
      <w:ins w:id="53" w:author="Montserrat Filella" w:date="2022-02-19T16:53:00Z">
        <w:r w:rsidRPr="004C4173">
          <w:rPr>
            <w:rFonts w:eastAsia="Calibri" w:hAnsi="Calibri"/>
            <w:highlight w:val="yellow"/>
          </w:rPr>
          <w:t xml:space="preserve">what follows. Mention why St </w:t>
        </w:r>
        <w:proofErr w:type="spellStart"/>
        <w:r w:rsidRPr="004C4173">
          <w:rPr>
            <w:rFonts w:eastAsia="Calibri" w:hAnsi="Calibri"/>
            <w:highlight w:val="yellow"/>
          </w:rPr>
          <w:t>Sulpice</w:t>
        </w:r>
        <w:proofErr w:type="spellEnd"/>
        <w:r w:rsidRPr="004C4173">
          <w:rPr>
            <w:rFonts w:eastAsia="Calibri" w:hAnsi="Calibri"/>
            <w:highlight w:val="yellow"/>
          </w:rPr>
          <w:t>, why Mediterranean beaches.</w:t>
        </w:r>
      </w:ins>
    </w:p>
    <w:p w14:paraId="795C64B7" w14:textId="1F86F42A" w:rsidR="76E2B183" w:rsidRDefault="749A6405" w:rsidP="3D907A01">
      <w:r w:rsidRPr="03034999">
        <w:t xml:space="preserve">End period plastics is a campaign </w:t>
      </w:r>
      <w:r w:rsidR="292C3470" w:rsidRPr="03034999">
        <w:t xml:space="preserve">in the UK </w:t>
      </w:r>
      <w:r w:rsidRPr="03034999">
        <w:t xml:space="preserve">to eliminate plastics in feminine hygiene products (FHP).  The campaign includes meetings throughout Europe with manufactures, suppliers and vendors of plastic FHP. In preparation for a meeting with </w:t>
      </w:r>
      <w:r w:rsidRPr="03034999">
        <w:lastRenderedPageBreak/>
        <w:t>a producer of FHP in Geneva, the team from End Period Plastics had questions about the incidence of these objects in Lake Geneva {cite}`</w:t>
      </w:r>
      <w:proofErr w:type="spellStart"/>
      <w:r w:rsidRPr="03034999">
        <w:t>endperiodplastics</w:t>
      </w:r>
      <w:proofErr w:type="spellEnd"/>
      <w:r w:rsidRPr="03034999">
        <w:t xml:space="preserve">`. </w:t>
      </w:r>
    </w:p>
    <w:p w14:paraId="13972532" w14:textId="29AFFEE5" w:rsidR="76E2B183" w:rsidRDefault="06FD83EE" w:rsidP="03034999">
      <w:pPr>
        <w:rPr>
          <w:rFonts w:eastAsia="Calibri" w:hAnsi="Calibri"/>
        </w:rPr>
      </w:pPr>
      <w:r w:rsidRPr="03034999">
        <w:t xml:space="preserve">Tampon applicators and tampons are part of a group of </w:t>
      </w:r>
      <w:r w:rsidR="0BD16E47" w:rsidRPr="03034999">
        <w:t>specific items</w:t>
      </w:r>
      <w:r w:rsidRPr="03034999">
        <w:t xml:space="preserve"> </w:t>
      </w:r>
      <w:r w:rsidR="39CC53B9" w:rsidRPr="03034999">
        <w:t>(</w:t>
      </w:r>
      <w:commentRangeStart w:id="54"/>
      <w:r w:rsidR="39CC53B9" w:rsidRPr="03034999">
        <w:t xml:space="preserve">code G96 </w:t>
      </w:r>
      <w:commentRangeEnd w:id="54"/>
      <w:r w:rsidR="00682099">
        <w:rPr>
          <w:rStyle w:val="CommentReference"/>
        </w:rPr>
        <w:commentReference w:id="54"/>
      </w:r>
      <w:r w:rsidR="39CC53B9" w:rsidRPr="03034999">
        <w:t xml:space="preserve">&amp; G144) </w:t>
      </w:r>
      <w:r w:rsidRPr="03034999">
        <w:t>that are found on the beach</w:t>
      </w:r>
      <w:ins w:id="55" w:author="Montserrat Filella" w:date="2022-02-19T16:14:00Z">
        <w:r w:rsidR="00682099">
          <w:t xml:space="preserve"> and</w:t>
        </w:r>
      </w:ins>
      <w:r w:rsidRPr="03034999">
        <w:t xml:space="preserve"> that most likely originate from toilet</w:t>
      </w:r>
      <w:r w:rsidR="74384DD3" w:rsidRPr="03034999">
        <w:t xml:space="preserve"> flushing</w:t>
      </w:r>
      <w:r w:rsidRPr="03034999">
        <w:t xml:space="preserve"> or a wastewater treatment facility {cite}`</w:t>
      </w:r>
      <w:r w:rsidR="03034999" w:rsidRPr="03034999">
        <w:t xml:space="preserve">obriain2020116021` </w:t>
      </w:r>
      <w:r w:rsidR="0734D10F" w:rsidRPr="03034999">
        <w:t>{cite}`</w:t>
      </w:r>
      <w:proofErr w:type="spellStart"/>
      <w:r w:rsidR="03034999" w:rsidRPr="03034999">
        <w:t>padbackingstrips</w:t>
      </w:r>
      <w:proofErr w:type="spellEnd"/>
      <w:r w:rsidR="03034999" w:rsidRPr="03034999">
        <w:t>` {cite}`</w:t>
      </w:r>
      <w:proofErr w:type="spellStart"/>
      <w:r w:rsidR="03034999" w:rsidRPr="03034999">
        <w:t>increasingplastics</w:t>
      </w:r>
      <w:proofErr w:type="spellEnd"/>
      <w:r w:rsidR="03034999" w:rsidRPr="03034999">
        <w:t xml:space="preserve">` </w:t>
      </w:r>
    </w:p>
    <w:p w14:paraId="2861B730" w14:textId="7A20DE97" w:rsidR="76E2B183" w:rsidRDefault="7EFE8ECF" w:rsidP="03034999">
      <w:pPr>
        <w:rPr>
          <w:rFonts w:eastAsia="Calibri" w:hAnsi="Calibri"/>
        </w:rPr>
      </w:pPr>
      <w:commentRangeStart w:id="56"/>
      <w:r w:rsidRPr="03034999">
        <w:t>To illustrate the abundance of FHP on the lake, a litter survey was conducted with End Period Plastics staf</w:t>
      </w:r>
      <w:r w:rsidR="749A6405" w:rsidRPr="03034999">
        <w:t xml:space="preserve">f and </w:t>
      </w:r>
      <w:proofErr w:type="spellStart"/>
      <w:r w:rsidR="749A6405" w:rsidRPr="03034999">
        <w:t>hammerdirt</w:t>
      </w:r>
      <w:proofErr w:type="spellEnd"/>
      <w:r w:rsidR="749A6405" w:rsidRPr="03034999">
        <w:t xml:space="preserve"> surveyors. </w:t>
      </w:r>
      <w:del w:id="57" w:author="Montserrat Filella" w:date="2022-02-19T16:15:00Z">
        <w:r w:rsidR="749A6405" w:rsidRPr="03034999" w:rsidDel="00682099">
          <w:delText xml:space="preserve"> </w:delText>
        </w:r>
      </w:del>
      <w:r w:rsidR="7B074EDB" w:rsidRPr="03034999">
        <w:t>Because of time and transportation constraints, this litter survey had to be conducted</w:t>
      </w:r>
      <w:r w:rsidR="27AB1EAC" w:rsidRPr="03034999">
        <w:t xml:space="preserve"> on a site with the following criteria: (I) </w:t>
      </w:r>
      <w:r w:rsidR="2DF56915" w:rsidRPr="03034999">
        <w:t>access with public transport</w:t>
      </w:r>
      <w:r w:rsidR="13468BEB" w:rsidRPr="03034999">
        <w:t xml:space="preserve">, (ii) </w:t>
      </w:r>
      <w:r w:rsidR="3F74E064" w:rsidRPr="03034999">
        <w:t>completed in less than three hours</w:t>
      </w:r>
      <w:r w:rsidR="375EBA57" w:rsidRPr="03034999">
        <w:t xml:space="preserve">, and (iii) </w:t>
      </w:r>
      <w:r w:rsidR="2DF56915" w:rsidRPr="03034999">
        <w:t>preferably a location where th</w:t>
      </w:r>
      <w:r w:rsidR="665003DD" w:rsidRPr="03034999">
        <w:t>ere was a chance to find this specific item quickly</w:t>
      </w:r>
      <w:commentRangeEnd w:id="56"/>
      <w:r w:rsidR="006A4A41">
        <w:rPr>
          <w:rStyle w:val="CommentReference"/>
        </w:rPr>
        <w:commentReference w:id="56"/>
      </w:r>
      <w:r w:rsidR="665003DD" w:rsidRPr="03034999">
        <w:t>.</w:t>
      </w:r>
    </w:p>
    <w:p w14:paraId="4C19F9FE" w14:textId="5A3D1645" w:rsidR="76E2B183" w:rsidRDefault="22FDE0F6" w:rsidP="03034999">
      <w:pPr>
        <w:rPr>
          <w:ins w:id="58" w:author="Montserrat Filella" w:date="2022-02-19T16:15:00Z"/>
          <w:rFonts w:eastAsia="Calibri" w:hAnsi="Calibri"/>
        </w:rPr>
      </w:pPr>
      <w:r w:rsidRPr="03034999">
        <w:rPr>
          <w:rFonts w:eastAsia="Calibri" w:hAnsi="Calibri"/>
        </w:rPr>
        <w:t xml:space="preserve">Prior to selecting a meeting place, the location that had the highest likelihood of containing at least one FHP had to be determined. </w:t>
      </w:r>
      <w:commentRangeStart w:id="59"/>
      <w:del w:id="60" w:author="Montserrat Filella" w:date="2022-02-19T16:16:00Z">
        <w:r w:rsidRPr="03034999" w:rsidDel="00682099">
          <w:rPr>
            <w:rFonts w:eastAsia="Calibri" w:hAnsi="Calibri"/>
          </w:rPr>
          <w:delText>There</w:delText>
        </w:r>
      </w:del>
      <w:commentRangeEnd w:id="59"/>
      <w:r w:rsidR="00682099">
        <w:rPr>
          <w:rStyle w:val="CommentReference"/>
        </w:rPr>
        <w:commentReference w:id="59"/>
      </w:r>
      <w:del w:id="61" w:author="Montserrat Filella" w:date="2022-02-19T16:16:00Z">
        <w:r w:rsidRPr="03034999" w:rsidDel="00682099">
          <w:rPr>
            <w:rFonts w:eastAsia="Calibri" w:hAnsi="Calibri"/>
          </w:rPr>
          <w:delText xml:space="preserve"> was no time to repeat the survey at another location</w:delText>
        </w:r>
      </w:del>
    </w:p>
    <w:p w14:paraId="3FCB4CD0" w14:textId="77777777" w:rsidR="00682099" w:rsidRDefault="00682099" w:rsidP="03034999">
      <w:pPr>
        <w:rPr>
          <w:rFonts w:eastAsia="Calibri" w:hAnsi="Calibri"/>
        </w:rPr>
      </w:pPr>
    </w:p>
    <w:p w14:paraId="5BE64443" w14:textId="36AC9A9B" w:rsidR="76E2B183" w:rsidRDefault="76E2B183" w:rsidP="03034999">
      <w:pPr>
        <w:rPr>
          <w:rFonts w:eastAsia="Calibri" w:hAnsi="Calibri"/>
        </w:rPr>
      </w:pPr>
      <w:del w:id="62" w:author="Montserrat Filella" w:date="2022-02-19T17:05:00Z">
        <w:r w:rsidRPr="03034999" w:rsidDel="00261BF4">
          <w:rPr>
            <w:rFonts w:eastAsia="Avenir Next LT Pro" w:hAnsi="Avenir Next LT Pro" w:cs="Avenir Next LT Pro"/>
          </w:rPr>
          <w:delText xml:space="preserve">2. </w:delText>
        </w:r>
      </w:del>
      <w:r w:rsidRPr="03034999">
        <w:rPr>
          <w:rFonts w:eastAsia="Avenir Next LT Pro" w:hAnsi="Avenir Next LT Pro" w:cs="Avenir Next LT Pro"/>
        </w:rPr>
        <w:t>DATA AND METODS</w:t>
      </w:r>
    </w:p>
    <w:p w14:paraId="60EE5F06" w14:textId="6E87A2AE" w:rsidR="76E2B183" w:rsidRDefault="76E2B183" w:rsidP="138BA52F">
      <w:pPr>
        <w:rPr>
          <w:rFonts w:eastAsia="Calibri" w:hAnsi="Calibri"/>
        </w:rPr>
      </w:pPr>
      <w:del w:id="63" w:author="Montserrat Filella" w:date="2022-02-19T17:05:00Z">
        <w:r w:rsidRPr="138BA52F" w:rsidDel="00261BF4">
          <w:rPr>
            <w:rFonts w:eastAsia="Avenir Next LT Pro" w:hAnsi="Avenir Next LT Pro" w:cs="Avenir Next LT Pro"/>
          </w:rPr>
          <w:delText xml:space="preserve">2.1 </w:delText>
        </w:r>
      </w:del>
      <w:r w:rsidRPr="138BA52F">
        <w:rPr>
          <w:rFonts w:eastAsia="Avenir Next LT Pro" w:hAnsi="Avenir Next LT Pro" w:cs="Avenir Next LT Pro"/>
        </w:rPr>
        <w:t>Study site</w:t>
      </w:r>
    </w:p>
    <w:p w14:paraId="4DAC0004" w14:textId="671B31EA" w:rsidR="2519DC8E" w:rsidRDefault="2519DC8E" w:rsidP="77AAA7D0">
      <w:pPr>
        <w:rPr>
          <w:rFonts w:eastAsia="Calibri" w:hAnsi="Calibri"/>
        </w:rPr>
      </w:pPr>
      <w:r w:rsidRPr="77AAA7D0">
        <w:rPr>
          <w:rFonts w:eastAsia="Calibri" w:hAnsi="Calibri"/>
        </w:rPr>
        <w:t xml:space="preserve">Lake Geneva is a perialpine lake at an altitude of 372 m above mean sea level located between France and Switzerland. It has an elongated shape, a surface area of 580 km2, and maximum length and width of 72.3 and 14 km, respectively. The average water residence time is 11.3 years. </w:t>
      </w:r>
      <w:r w:rsidR="54D7BF29" w:rsidRPr="77AAA7D0">
        <w:rPr>
          <w:rFonts w:eastAsia="Calibri" w:hAnsi="Calibri"/>
        </w:rPr>
        <w:t xml:space="preserve">The lake is subdivided into two sub-basins: the </w:t>
      </w:r>
      <w:r w:rsidR="54D7BF29" w:rsidRPr="77AAA7D0">
        <w:rPr>
          <w:rFonts w:eastAsia="Calibri" w:hAnsi="Calibri"/>
          <w:i/>
          <w:iCs/>
        </w:rPr>
        <w:t>Grand Lac</w:t>
      </w:r>
      <w:r w:rsidR="54D7BF29" w:rsidRPr="77AAA7D0">
        <w:rPr>
          <w:rFonts w:eastAsia="Calibri" w:hAnsi="Calibri"/>
        </w:rPr>
        <w:t xml:space="preserve"> (large lake) (309 m deep) and the </w:t>
      </w:r>
      <w:r w:rsidR="54D7BF29" w:rsidRPr="77AAA7D0">
        <w:rPr>
          <w:rFonts w:eastAsia="Calibri" w:hAnsi="Calibri"/>
          <w:i/>
          <w:iCs/>
        </w:rPr>
        <w:t>Petit Lac</w:t>
      </w:r>
      <w:r w:rsidR="54D7BF29" w:rsidRPr="77AAA7D0">
        <w:rPr>
          <w:rFonts w:eastAsia="Calibri" w:hAnsi="Calibri"/>
        </w:rPr>
        <w:t xml:space="preserve"> (small lake) (medium-sized basin with a volume of 3 km</w:t>
      </w:r>
      <w:r w:rsidR="54D7BF29" w:rsidRPr="0056008A">
        <w:rPr>
          <w:rFonts w:eastAsia="Calibri" w:hAnsi="Calibri"/>
          <w:vertAlign w:val="superscript"/>
          <w:rPrChange w:id="64" w:author="Montserrat Filella" w:date="2022-02-19T16:23:00Z">
            <w:rPr>
              <w:rFonts w:eastAsia="Calibri" w:hAnsi="Calibri"/>
            </w:rPr>
          </w:rPrChange>
        </w:rPr>
        <w:t>3</w:t>
      </w:r>
      <w:r w:rsidR="54D7BF29" w:rsidRPr="77AAA7D0">
        <w:rPr>
          <w:rFonts w:eastAsia="Calibri" w:hAnsi="Calibri"/>
        </w:rPr>
        <w:t xml:space="preserve"> and a maximum depth of about 70 m.  </w:t>
      </w:r>
      <w:r w:rsidRPr="77AAA7D0">
        <w:rPr>
          <w:rFonts w:eastAsia="Calibri" w:hAnsi="Calibri"/>
        </w:rPr>
        <w:t>Lake Geneva is fed by a large number of rivers and streams but most of the water enters through the Rh</w:t>
      </w:r>
      <w:r w:rsidRPr="77AAA7D0">
        <w:rPr>
          <w:rFonts w:eastAsia="Calibri" w:hAnsi="Calibri"/>
        </w:rPr>
        <w:t>ô</w:t>
      </w:r>
      <w:r w:rsidRPr="77AAA7D0">
        <w:rPr>
          <w:rFonts w:eastAsia="Calibri" w:hAnsi="Calibri"/>
        </w:rPr>
        <w:t>ne River. The permanent population (2011) in its watershed is: 1,083,431 (France: 142,229, Switzerland: 941,202) but also hosts a large tourism population. There are 171 wastewater treatment plants (population equivalent: 3,009,830). {cite}`cipel2019`</w:t>
      </w:r>
    </w:p>
    <w:p w14:paraId="5382693A" w14:textId="6D9D0B35" w:rsidR="77AAA7D0" w:rsidRDefault="77AAA7D0" w:rsidP="77AAA7D0">
      <w:pPr>
        <w:jc w:val="center"/>
        <w:rPr>
          <w:rFonts w:eastAsia="Calibri" w:hAnsi="Calibri"/>
        </w:rPr>
      </w:pPr>
      <w:r>
        <w:rPr>
          <w:noProof/>
        </w:rPr>
        <w:lastRenderedPageBreak/>
        <w:drawing>
          <wp:inline distT="0" distB="0" distL="0" distR="0" wp14:anchorId="1068D3D7" wp14:editId="7E56FEE3">
            <wp:extent cx="4572000" cy="3228975"/>
            <wp:effectExtent l="0" t="0" r="0" b="0"/>
            <wp:docPr id="121877215" name="Picture 121877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228975"/>
                    </a:xfrm>
                    <a:prstGeom prst="rect">
                      <a:avLst/>
                    </a:prstGeom>
                  </pic:spPr>
                </pic:pic>
              </a:graphicData>
            </a:graphic>
          </wp:inline>
        </w:drawing>
      </w:r>
    </w:p>
    <w:p w14:paraId="5E4158F6" w14:textId="08CFCFD7" w:rsidR="2519DC8E" w:rsidRDefault="2519DC8E" w:rsidP="03034999">
      <w:pPr>
        <w:rPr>
          <w:rFonts w:eastAsia="Calibri" w:hAnsi="Calibri"/>
        </w:rPr>
      </w:pPr>
      <w:commentRangeStart w:id="65"/>
      <w:del w:id="66" w:author="Montserrat Filella" w:date="2022-02-19T17:05:00Z">
        <w:r w:rsidRPr="03034999" w:rsidDel="00261BF4">
          <w:rPr>
            <w:rFonts w:eastAsia="Calibri" w:hAnsi="Calibri"/>
          </w:rPr>
          <w:delText xml:space="preserve">2.2 </w:delText>
        </w:r>
      </w:del>
      <w:r w:rsidRPr="03034999">
        <w:rPr>
          <w:rFonts w:eastAsia="Calibri" w:hAnsi="Calibri"/>
        </w:rPr>
        <w:t>Sampling</w:t>
      </w:r>
      <w:commentRangeEnd w:id="65"/>
      <w:r w:rsidR="004C4173">
        <w:rPr>
          <w:rStyle w:val="CommentReference"/>
        </w:rPr>
        <w:commentReference w:id="65"/>
      </w:r>
    </w:p>
    <w:p w14:paraId="1BD8DECF" w14:textId="1D3AE98B" w:rsidR="06FD83EE" w:rsidRDefault="06FD83EE" w:rsidP="03034999">
      <w:pPr>
        <w:rPr>
          <w:color w:val="4471C4"/>
          <w:sz w:val="32"/>
          <w:szCs w:val="32"/>
        </w:rPr>
      </w:pPr>
      <w:r w:rsidRPr="03034999">
        <w:rPr>
          <w:rFonts w:eastAsia="Avenir Next LT Pro" w:hAnsi="Avenir Next LT Pro" w:cs="Avenir Next LT Pro"/>
        </w:rPr>
        <w:t xml:space="preserve">The first sample was recorded on Lake </w:t>
      </w:r>
      <w:r w:rsidR="046C4F27" w:rsidRPr="03034999">
        <w:rPr>
          <w:rFonts w:eastAsia="Avenir Next LT Pro" w:hAnsi="Avenir Next LT Pro" w:cs="Avenir Next LT Pro"/>
        </w:rPr>
        <w:t>Geneva</w:t>
      </w:r>
      <w:r w:rsidRPr="03034999">
        <w:rPr>
          <w:rFonts w:eastAsia="Avenir Next LT Pro" w:hAnsi="Avenir Next LT Pro" w:cs="Avenir Next LT Pro"/>
        </w:rPr>
        <w:t xml:space="preserve"> on November 23, 2015. Between November 2015 and June 2021 there were 247 beach-litter surveys at 38 different locations. In total there were 78,104 objects removed and identified, of which 358 objects were either tampons or tampon applicators (0.45%). {cite}`</w:t>
      </w:r>
      <w:proofErr w:type="spellStart"/>
      <w:r w:rsidRPr="03034999">
        <w:rPr>
          <w:rFonts w:eastAsia="Avenir Next LT Pro" w:hAnsi="Avenir Next LT Pro" w:cs="Avenir Next LT Pro"/>
        </w:rPr>
        <w:t>iqaasl</w:t>
      </w:r>
      <w:proofErr w:type="spellEnd"/>
      <w:r w:rsidRPr="03034999">
        <w:rPr>
          <w:rFonts w:eastAsia="Avenir Next LT Pro" w:hAnsi="Avenir Next LT Pro" w:cs="Avenir Next LT Pro"/>
        </w:rPr>
        <w:t>`</w:t>
      </w:r>
    </w:p>
    <w:p w14:paraId="620CC591" w14:textId="6EF431AA" w:rsidR="06FD83EE" w:rsidRDefault="06FD83EE">
      <w:r w:rsidRPr="22FDE0F6">
        <w:rPr>
          <w:rFonts w:eastAsia="Avenir Next LT Pro" w:hAnsi="Avenir Next LT Pro" w:cs="Avenir Next LT Pro"/>
        </w:rPr>
        <w:t>There are three sep</w:t>
      </w:r>
      <w:r w:rsidR="32CCB43B" w:rsidRPr="22FDE0F6">
        <w:rPr>
          <w:rFonts w:eastAsia="Avenir Next LT Pro" w:hAnsi="Avenir Next LT Pro" w:cs="Avenir Next LT Pro"/>
        </w:rPr>
        <w:t>a</w:t>
      </w:r>
      <w:r w:rsidRPr="22FDE0F6">
        <w:rPr>
          <w:rFonts w:eastAsia="Avenir Next LT Pro" w:hAnsi="Avenir Next LT Pro" w:cs="Avenir Next LT Pro"/>
        </w:rPr>
        <w:t xml:space="preserve">rate sampling periods, each sampling </w:t>
      </w:r>
      <w:r w:rsidR="308F64FA" w:rsidRPr="22FDE0F6">
        <w:rPr>
          <w:rFonts w:eastAsia="Avenir Next LT Pro" w:hAnsi="Avenir Next LT Pro" w:cs="Avenir Next LT Pro"/>
        </w:rPr>
        <w:t xml:space="preserve">period </w:t>
      </w:r>
      <w:r w:rsidRPr="22FDE0F6">
        <w:rPr>
          <w:rFonts w:eastAsia="Avenir Next LT Pro" w:hAnsi="Avenir Next LT Pro" w:cs="Avenir Next LT Pro"/>
        </w:rPr>
        <w:t>represents an initiative or campaign to communicate the quantities of litter on the shoreline. The sampling periods are not of the same length nor is the sampling frequency fixed, except for a few specific locations in period two and three. There were no samples collected in Geneva during sampling period two.</w:t>
      </w:r>
    </w:p>
    <w:p w14:paraId="159F7FF9" w14:textId="112A1E1D" w:rsidR="06FD83EE" w:rsidRDefault="06FD83EE" w:rsidP="62A9DC5F">
      <w:pPr>
        <w:pStyle w:val="ListParagraph"/>
        <w:numPr>
          <w:ilvl w:val="0"/>
          <w:numId w:val="10"/>
        </w:numPr>
        <w:rPr>
          <w:rFonts w:asciiTheme="minorHAnsi" w:eastAsiaTheme="minorEastAsia"/>
        </w:rPr>
      </w:pPr>
      <w:r w:rsidRPr="62A9DC5F">
        <w:rPr>
          <w:rFonts w:eastAsia="Avenir Next LT Pro" w:hAnsi="Avenir Next LT Pro" w:cs="Avenir Next LT Pro"/>
        </w:rPr>
        <w:t xml:space="preserve">Project one: 2015-11-15 to 2017-03-01; the first project on Lac </w:t>
      </w:r>
      <w:proofErr w:type="spellStart"/>
      <w:r w:rsidRPr="62A9DC5F">
        <w:rPr>
          <w:rFonts w:eastAsia="Avenir Next LT Pro" w:hAnsi="Avenir Next LT Pro" w:cs="Avenir Next LT Pro"/>
        </w:rPr>
        <w:t>Léman</w:t>
      </w:r>
      <w:proofErr w:type="spellEnd"/>
      <w:r w:rsidRPr="62A9DC5F">
        <w:rPr>
          <w:rFonts w:eastAsia="Avenir Next LT Pro" w:hAnsi="Avenir Next LT Pro" w:cs="Avenir Next LT Pro"/>
        </w:rPr>
        <w:t xml:space="preserve"> (MCBP)</w:t>
      </w:r>
    </w:p>
    <w:p w14:paraId="4362E57A" w14:textId="35AFCB4B" w:rsidR="06FD83EE" w:rsidRDefault="06FD83EE" w:rsidP="62A9DC5F">
      <w:pPr>
        <w:pStyle w:val="ListParagraph"/>
        <w:numPr>
          <w:ilvl w:val="0"/>
          <w:numId w:val="10"/>
        </w:numPr>
        <w:rPr>
          <w:rFonts w:asciiTheme="minorHAnsi" w:eastAsiaTheme="minorEastAsia"/>
        </w:rPr>
      </w:pPr>
      <w:r w:rsidRPr="62A9DC5F">
        <w:rPr>
          <w:rFonts w:eastAsia="Avenir Next LT Pro" w:hAnsi="Avenir Next LT Pro" w:cs="Avenir Next LT Pro"/>
        </w:rPr>
        <w:t>Project two: 2017-04-01 to 2018-05-01; the Swiss Litter Report (SLR)</w:t>
      </w:r>
    </w:p>
    <w:p w14:paraId="2AEDE444" w14:textId="142A7644" w:rsidR="06FD83EE" w:rsidRDefault="06FD83EE" w:rsidP="62A9DC5F">
      <w:pPr>
        <w:pStyle w:val="ListParagraph"/>
        <w:numPr>
          <w:ilvl w:val="0"/>
          <w:numId w:val="10"/>
        </w:numPr>
        <w:rPr>
          <w:rFonts w:asciiTheme="minorHAnsi" w:eastAsiaTheme="minorEastAsia"/>
        </w:rPr>
      </w:pPr>
      <w:r w:rsidRPr="62A9DC5F">
        <w:rPr>
          <w:rFonts w:eastAsia="Avenir Next LT Pro" w:hAnsi="Avenir Next LT Pro" w:cs="Avenir Next LT Pro"/>
        </w:rPr>
        <w:t>Project three: 2020-03-01 to 2021-11-01; the start of IQAASL up to two weeks before the survey with Ella</w:t>
      </w:r>
    </w:p>
    <w:p w14:paraId="48901B43" w14:textId="42A58AE1" w:rsidR="06FD83EE" w:rsidRDefault="06FD83EE" w:rsidP="22FDE0F6">
      <w:pPr>
        <w:rPr>
          <w:rFonts w:eastAsia="Avenir Next LT Pro" w:hAnsi="Avenir Next LT Pro" w:cs="Avenir Next LT Pro"/>
          <w:b/>
          <w:bCs/>
        </w:rPr>
      </w:pPr>
      <w:commentRangeStart w:id="67"/>
      <w:r w:rsidRPr="22FDE0F6">
        <w:rPr>
          <w:rFonts w:eastAsia="Avenir Next LT Pro" w:hAnsi="Avenir Next LT Pro" w:cs="Avenir Next LT Pro"/>
        </w:rPr>
        <w:t xml:space="preserve">FHP were </w:t>
      </w:r>
      <w:commentRangeEnd w:id="67"/>
      <w:r>
        <w:commentReference w:id="67"/>
      </w:r>
      <w:r w:rsidRPr="22FDE0F6">
        <w:rPr>
          <w:rFonts w:eastAsia="Avenir Next LT Pro" w:hAnsi="Avenir Next LT Pro" w:cs="Avenir Next LT Pro"/>
        </w:rPr>
        <w:t>present in 102 samples (41%). However, FHP are not found at the same rate at all locations. There were 10 locations with only one sample (all periods included), of those ten at least one FHP was identified in 4 of the 10 samples/locations.</w:t>
      </w:r>
    </w:p>
    <w:p w14:paraId="4F53318E" w14:textId="484C4281" w:rsidR="06FD83EE" w:rsidRDefault="06FD83EE" w:rsidP="138BA52F">
      <w:pPr>
        <w:rPr>
          <w:rFonts w:eastAsia="Avenir Next LT Pro" w:hAnsi="Avenir Next LT Pro" w:cs="Avenir Next LT Pro"/>
        </w:rPr>
      </w:pPr>
      <w:r w:rsidRPr="138BA52F">
        <w:rPr>
          <w:rFonts w:eastAsia="Avenir Next LT Pro" w:hAnsi="Avenir Next LT Pro" w:cs="Avenir Next LT Pro"/>
        </w:rPr>
        <w:t xml:space="preserve">Of the other 28 locations, FHP were found at all locations except for three. Those three locations, in different regions of the lake had two samples each. All locations with at least three surveys had at least one FHP identified in a survey. For all locations </w:t>
      </w:r>
      <w:r w:rsidRPr="138BA52F">
        <w:rPr>
          <w:rFonts w:eastAsia="Avenir Next LT Pro" w:hAnsi="Avenir Next LT Pro" w:cs="Avenir Next LT Pro"/>
        </w:rPr>
        <w:lastRenderedPageBreak/>
        <w:t>with at least three samples, the minimum ratio of samples with FHP was 0.07 at baye-de-</w:t>
      </w:r>
      <w:proofErr w:type="spellStart"/>
      <w:r w:rsidRPr="138BA52F">
        <w:rPr>
          <w:rFonts w:eastAsia="Avenir Next LT Pro" w:hAnsi="Avenir Next LT Pro" w:cs="Avenir Next LT Pro"/>
        </w:rPr>
        <w:t>clarens</w:t>
      </w:r>
      <w:proofErr w:type="spellEnd"/>
      <w:r w:rsidRPr="138BA52F">
        <w:rPr>
          <w:rFonts w:eastAsia="Avenir Next LT Pro" w:hAnsi="Avenir Next LT Pro" w:cs="Avenir Next LT Pro"/>
        </w:rPr>
        <w:t xml:space="preserve"> and there were two locations that have a ratio of 1 (all samples have FHP products), la-</w:t>
      </w:r>
      <w:proofErr w:type="spellStart"/>
      <w:r w:rsidRPr="138BA52F">
        <w:rPr>
          <w:rFonts w:eastAsia="Avenir Next LT Pro" w:hAnsi="Avenir Next LT Pro" w:cs="Avenir Next LT Pro"/>
        </w:rPr>
        <w:t>pecherie</w:t>
      </w:r>
      <w:proofErr w:type="spellEnd"/>
      <w:r w:rsidRPr="138BA52F">
        <w:rPr>
          <w:rFonts w:eastAsia="Avenir Next LT Pro" w:hAnsi="Avenir Next LT Pro" w:cs="Avenir Next LT Pro"/>
        </w:rPr>
        <w:t xml:space="preserve"> at </w:t>
      </w:r>
      <w:proofErr w:type="spellStart"/>
      <w:r w:rsidRPr="138BA52F">
        <w:rPr>
          <w:rFonts w:eastAsia="Avenir Next LT Pro" w:hAnsi="Avenir Next LT Pro" w:cs="Avenir Next LT Pro"/>
        </w:rPr>
        <w:t>Allaman</w:t>
      </w:r>
      <w:proofErr w:type="spellEnd"/>
      <w:r w:rsidRPr="138BA52F">
        <w:rPr>
          <w:rFonts w:eastAsia="Avenir Next LT Pro" w:hAnsi="Avenir Next LT Pro" w:cs="Avenir Next LT Pro"/>
        </w:rPr>
        <w:t xml:space="preserve"> and parc-des-pierrettes in Saint </w:t>
      </w:r>
      <w:proofErr w:type="spellStart"/>
      <w:r w:rsidRPr="138BA52F">
        <w:rPr>
          <w:rFonts w:eastAsia="Avenir Next LT Pro" w:hAnsi="Avenir Next LT Pro" w:cs="Avenir Next LT Pro"/>
        </w:rPr>
        <w:t>Sulpice</w:t>
      </w:r>
      <w:proofErr w:type="spellEnd"/>
      <w:r w:rsidRPr="138BA52F">
        <w:rPr>
          <w:rFonts w:eastAsia="Avenir Next LT Pro" w:hAnsi="Avenir Next LT Pro" w:cs="Avenir Next LT Pro"/>
        </w:rPr>
        <w:t>, see Annex t</w:t>
      </w:r>
      <w:commentRangeStart w:id="68"/>
      <w:r w:rsidRPr="138BA52F">
        <w:rPr>
          <w:rFonts w:eastAsia="Avenir Next LT Pro" w:hAnsi="Avenir Next LT Pro" w:cs="Avenir Next LT Pro"/>
        </w:rPr>
        <w:t>able 1a.</w:t>
      </w:r>
      <w:commentRangeEnd w:id="68"/>
      <w:r>
        <w:commentReference w:id="68"/>
      </w:r>
    </w:p>
    <w:p w14:paraId="73AD03BC" w14:textId="6A0169DD" w:rsidR="06FD83EE" w:rsidRDefault="08C28042" w:rsidP="17F9AA8C">
      <w:pPr>
        <w:rPr>
          <w:rFonts w:eastAsia="Avenir Next LT Pro" w:hAnsi="Avenir Next LT Pro" w:cs="Avenir Next LT Pro"/>
        </w:rPr>
      </w:pPr>
      <w:r w:rsidRPr="17F9AA8C">
        <w:rPr>
          <w:rFonts w:eastAsia="Avenir Next LT Pro" w:hAnsi="Avenir Next LT Pro" w:cs="Avenir Next LT Pro"/>
        </w:rPr>
        <w:t xml:space="preserve">Table 1. </w:t>
      </w:r>
      <w:r w:rsidR="06FD83EE" w:rsidRPr="17F9AA8C">
        <w:rPr>
          <w:rFonts w:eastAsia="Avenir Next LT Pro" w:hAnsi="Avenir Next LT Pro" w:cs="Avenir Next LT Pro"/>
        </w:rPr>
        <w:t xml:space="preserve"> Number of locations, samples and positive samples per sampling period Lake </w:t>
      </w:r>
      <w:r w:rsidR="6814F2DA" w:rsidRPr="17F9AA8C">
        <w:rPr>
          <w:rFonts w:eastAsia="Avenir Next LT Pro" w:hAnsi="Avenir Next LT Pro" w:cs="Avenir Next LT Pro"/>
        </w:rPr>
        <w:t>Geneva</w:t>
      </w:r>
      <w:r w:rsidR="06FD83EE" w:rsidRPr="17F9AA8C">
        <w:rPr>
          <w:rFonts w:eastAsia="Avenir Next LT Pro" w:hAnsi="Avenir Next LT Pro" w:cs="Avenir Next LT Pro"/>
        </w:rPr>
        <w:t xml:space="preserve">. </w:t>
      </w:r>
      <w:r w:rsidR="7966C285" w:rsidRPr="17F9AA8C">
        <w:rPr>
          <w:rFonts w:eastAsia="Avenir Next LT Pro" w:hAnsi="Avenir Next LT Pro" w:cs="Avenir Next LT Pro"/>
        </w:rPr>
        <w:t xml:space="preserve">Table 2. </w:t>
      </w:r>
      <w:r w:rsidR="06FD83EE" w:rsidRPr="17F9AA8C">
        <w:rPr>
          <w:rFonts w:eastAsia="Avenir Next LT Pro" w:hAnsi="Avenir Next LT Pro" w:cs="Avenir Next LT Pro"/>
        </w:rPr>
        <w:t>Number of locations, samples and positive samples per period for all locations within the city limits of Geneva.</w:t>
      </w:r>
    </w:p>
    <w:p w14:paraId="1DE1E579" w14:textId="248A255C" w:rsidR="06FD83EE" w:rsidRDefault="06FD83EE" w:rsidP="62A9DC5F">
      <w:pPr>
        <w:jc w:val="center"/>
        <w:rPr>
          <w:rFonts w:eastAsia="Calibri" w:hAnsi="Calibri"/>
        </w:rPr>
      </w:pPr>
      <w:r>
        <w:rPr>
          <w:noProof/>
        </w:rPr>
        <w:drawing>
          <wp:inline distT="0" distB="0" distL="0" distR="0" wp14:anchorId="34059007" wp14:editId="14F19426">
            <wp:extent cx="4572000" cy="2781300"/>
            <wp:effectExtent l="0" t="0" r="0" b="0"/>
            <wp:docPr id="1754891528" name="Picture 175489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063B2C9E" w14:textId="284C7142" w:rsidR="62A9DC5F" w:rsidRDefault="00334F19" w:rsidP="62A9DC5F">
      <w:pPr>
        <w:rPr>
          <w:rFonts w:eastAsia="Calibri" w:hAnsi="Calibri"/>
        </w:rPr>
      </w:pPr>
      <w:commentRangeStart w:id="69"/>
      <w:commentRangeEnd w:id="69"/>
      <w:r>
        <w:rPr>
          <w:rStyle w:val="CommentReference"/>
        </w:rPr>
        <w:commentReference w:id="69"/>
      </w:r>
    </w:p>
    <w:p w14:paraId="2D657CC3" w14:textId="701901F2" w:rsidR="5AF268F7" w:rsidRDefault="5AF268F7" w:rsidP="7B95B22F">
      <w:pPr>
        <w:rPr>
          <w:rFonts w:eastAsia="Avenir Next LT Pro" w:hAnsi="Avenir Next LT Pro" w:cs="Avenir Next LT Pro"/>
        </w:rPr>
      </w:pPr>
      <w:del w:id="70" w:author="Montserrat Filella" w:date="2022-02-19T17:05:00Z">
        <w:r w:rsidRPr="7B95B22F" w:rsidDel="00261BF4">
          <w:rPr>
            <w:rFonts w:eastAsia="Avenir Next LT Pro" w:hAnsi="Avenir Next LT Pro" w:cs="Avenir Next LT Pro"/>
          </w:rPr>
          <w:delText>2.</w:delText>
        </w:r>
      </w:del>
      <w:del w:id="71" w:author="Montserrat Filella" w:date="2022-02-19T16:56:00Z">
        <w:r w:rsidRPr="7B95B22F" w:rsidDel="005B3411">
          <w:rPr>
            <w:rFonts w:eastAsia="Avenir Next LT Pro" w:hAnsi="Avenir Next LT Pro" w:cs="Avenir Next LT Pro"/>
          </w:rPr>
          <w:delText xml:space="preserve">2 </w:delText>
        </w:r>
      </w:del>
      <w:r w:rsidRPr="7B95B22F">
        <w:rPr>
          <w:rFonts w:eastAsia="Avenir Next LT Pro" w:hAnsi="Avenir Next LT Pro" w:cs="Avenir Next LT Pro"/>
        </w:rPr>
        <w:t>Statistical method</w:t>
      </w:r>
      <w:r w:rsidR="2272C3AD" w:rsidRPr="7B95B22F">
        <w:rPr>
          <w:rFonts w:eastAsia="Avenir Next LT Pro" w:hAnsi="Avenir Next LT Pro" w:cs="Avenir Next LT Pro"/>
        </w:rPr>
        <w:t>s</w:t>
      </w:r>
    </w:p>
    <w:p w14:paraId="02FF1302" w14:textId="675B4B82" w:rsidR="06FD83EE" w:rsidRDefault="06FD83EE" w:rsidP="03034999">
      <w:r w:rsidRPr="03034999">
        <w:t>The location with the greatest probability, theta, of finding an FHP will be determined by considering the results from each location of interest given the data from the lake up to the day prior to sampling. The statistical conclusions about the parameter theta are made in terms of probability statements. {cite}`</w:t>
      </w:r>
      <w:proofErr w:type="spellStart"/>
      <w:r w:rsidRPr="03034999">
        <w:t>bayesgelman</w:t>
      </w:r>
      <w:proofErr w:type="spellEnd"/>
      <w:r w:rsidRPr="03034999">
        <w:t>`</w:t>
      </w:r>
    </w:p>
    <w:p w14:paraId="044A5687" w14:textId="33B14C07" w:rsidR="06FD83EE" w:rsidRDefault="06FD83EE" w:rsidP="7B95B22F">
      <w:pPr>
        <w:rPr>
          <w:rFonts w:eastAsia="Calibri" w:hAnsi="Calibri"/>
        </w:rPr>
      </w:pPr>
      <w:r w:rsidRPr="7B95B22F">
        <w:t>Before any statement can be made about the relationship between the data and theta, they must be combined into a joint probability distribution. Bayes' rule does that by setting the conditional probability of theta to the observed data:</w:t>
      </w:r>
    </w:p>
    <w:p w14:paraId="1CB6DE89" w14:textId="098C3E38" w:rsidR="22FDE0F6" w:rsidRDefault="22FDE0F6" w:rsidP="629D2FD0">
      <w:pPr>
        <w:rPr>
          <w:rFonts w:eastAsia="Avenir Next LT Pro" w:hAnsi="Avenir Next LT Pro" w:cs="Avenir Next LT Pro"/>
        </w:rPr>
      </w:pPr>
      <w:r w:rsidRPr="629D2FD0">
        <w:rPr>
          <w:rFonts w:eastAsia="Avenir Next LT Pro" w:hAnsi="Avenir Next LT Pro" w:cs="Avenir Next LT Pro"/>
        </w:rPr>
        <w:t>1.</w:t>
      </w:r>
      <w:r>
        <w:tab/>
      </w:r>
      <w:r w:rsidRPr="629D2FD0">
        <w:rPr>
          <w:rFonts w:eastAsia="Avenir Next LT Pro" w:hAnsi="Avenir Next LT Pro" w:cs="Avenir Next LT Pro"/>
        </w:rPr>
        <w:t>p( theta | data) = p(theta)p(data | theta)/p(data)</w:t>
      </w:r>
    </w:p>
    <w:p w14:paraId="0C1E819B" w14:textId="044583F1" w:rsidR="06FD83EE" w:rsidRDefault="06FD83EE" w:rsidP="03034999">
      <w:pPr>
        <w:rPr>
          <w:rFonts w:eastAsia="Avenir Next LT Pro" w:hAnsi="Avenir Next LT Pro" w:cs="Avenir Next LT Pro"/>
        </w:rPr>
      </w:pPr>
      <w:r w:rsidRPr="03034999">
        <w:rPr>
          <w:rFonts w:eastAsia="Avenir Next LT Pro" w:hAnsi="Avenir Next LT Pro" w:cs="Avenir Next LT Pro"/>
        </w:rPr>
        <w:t>The expression to the left of the equal sign reads "the probability of theta given the data</w:t>
      </w:r>
      <w:r w:rsidRPr="03034999">
        <w:rPr>
          <w:rFonts w:eastAsia="Avenir Next LT Pro" w:hAnsi="Avenir Next LT Pro" w:cs="Avenir Next LT Pro"/>
          <w:i/>
          <w:iCs/>
        </w:rPr>
        <w:t xml:space="preserve">", which is different than p( data | theta ). In 1 theta is being conditioned by the observations, in the latter the data is being conditioned by </w:t>
      </w:r>
      <w:r w:rsidRPr="03034999">
        <w:rPr>
          <w:rFonts w:eastAsia="Avenir Next LT Pro" w:hAnsi="Avenir Next LT Pro" w:cs="Avenir Next LT Pro"/>
        </w:rPr>
        <w:t>theta. {cite}`</w:t>
      </w:r>
      <w:proofErr w:type="spellStart"/>
      <w:r w:rsidRPr="03034999">
        <w:rPr>
          <w:rFonts w:eastAsia="Avenir Next LT Pro" w:hAnsi="Avenir Next LT Pro" w:cs="Avenir Next LT Pro"/>
        </w:rPr>
        <w:t>bayesdowney</w:t>
      </w:r>
      <w:proofErr w:type="spellEnd"/>
      <w:r w:rsidRPr="03034999">
        <w:rPr>
          <w:rFonts w:eastAsia="Avenir Next LT Pro" w:hAnsi="Avenir Next LT Pro" w:cs="Avenir Next LT Pro"/>
        </w:rPr>
        <w:t>`</w:t>
      </w:r>
    </w:p>
    <w:p w14:paraId="571F29A1" w14:textId="1E1F1EAD" w:rsidR="06FD83EE" w:rsidRDefault="06FD83EE" w:rsidP="22FDE0F6">
      <w:pPr>
        <w:rPr>
          <w:rFonts w:eastAsia="Avenir Next LT Pro" w:hAnsi="Avenir Next LT Pro" w:cs="Avenir Next LT Pro"/>
        </w:rPr>
      </w:pPr>
      <w:r w:rsidRPr="03034999">
        <w:rPr>
          <w:rFonts w:eastAsia="Avenir Next LT Pro" w:hAnsi="Avenir Next LT Pro" w:cs="Avenir Next LT Pro"/>
        </w:rPr>
        <w:lastRenderedPageBreak/>
        <w:t>These statements conform to a commo</w:t>
      </w:r>
      <w:r w:rsidR="6158FF5B" w:rsidRPr="03034999">
        <w:rPr>
          <w:rFonts w:eastAsia="Avenir Next LT Pro" w:hAnsi="Avenir Next LT Pro" w:cs="Avenir Next LT Pro"/>
        </w:rPr>
        <w:t>n</w:t>
      </w:r>
      <w:r w:rsidRPr="03034999">
        <w:rPr>
          <w:rFonts w:eastAsia="Avenir Next LT Pro" w:hAnsi="Avenir Next LT Pro" w:cs="Avenir Next LT Pro"/>
        </w:rPr>
        <w:t xml:space="preserve">-sense interpretation about any conclusions that may arise from the observed survey results.  The uncertainty of those conclusions is defined by the range of the 94% Highest Density </w:t>
      </w:r>
      <w:r w:rsidRPr="03034999">
        <w:rPr>
          <w:rFonts w:eastAsia="Avenir Next LT Pro" w:hAnsi="Avenir Next LT Pro" w:cs="Avenir Next LT Pro"/>
          <w:b/>
          <w:bCs/>
        </w:rPr>
        <w:t>Interval of probability</w:t>
      </w:r>
      <w:r w:rsidRPr="03034999">
        <w:rPr>
          <w:rFonts w:eastAsia="Avenir Next LT Pro" w:hAnsi="Avenir Next LT Pro" w:cs="Avenir Next LT Pro"/>
        </w:rPr>
        <w:t xml:space="preserve"> (HDI) as opposed to a confidence interval. The interval of probability contains the likely values of theta given the data and our </w:t>
      </w:r>
      <w:r w:rsidRPr="03034999">
        <w:rPr>
          <w:rFonts w:eastAsia="Avenir Next LT Pro" w:hAnsi="Avenir Next LT Pro" w:cs="Avenir Next LT Pro"/>
          <w:b/>
          <w:bCs/>
        </w:rPr>
        <w:t>prior beliefs</w:t>
      </w:r>
      <w:r w:rsidRPr="03034999">
        <w:rPr>
          <w:rFonts w:eastAsia="Avenir Next LT Pro" w:hAnsi="Avenir Next LT Pro" w:cs="Avenir Next LT Pro"/>
        </w:rPr>
        <w:t>. {cite}`</w:t>
      </w:r>
      <w:proofErr w:type="spellStart"/>
      <w:r w:rsidRPr="03034999">
        <w:rPr>
          <w:rFonts w:eastAsia="Avenir Next LT Pro" w:hAnsi="Avenir Next LT Pro" w:cs="Avenir Next LT Pro"/>
        </w:rPr>
        <w:t>bayesgelman</w:t>
      </w:r>
      <w:proofErr w:type="spellEnd"/>
      <w:r w:rsidRPr="03034999">
        <w:rPr>
          <w:rFonts w:eastAsia="Avenir Next LT Pro" w:hAnsi="Avenir Next LT Pro" w:cs="Avenir Next LT Pro"/>
        </w:rPr>
        <w:t>` {cite}`</w:t>
      </w:r>
      <w:proofErr w:type="spellStart"/>
      <w:r w:rsidRPr="03034999">
        <w:rPr>
          <w:rFonts w:eastAsia="Avenir Next LT Pro" w:hAnsi="Avenir Next LT Pro" w:cs="Avenir Next LT Pro"/>
        </w:rPr>
        <w:t>bayesdowney</w:t>
      </w:r>
      <w:proofErr w:type="spellEnd"/>
      <w:r w:rsidRPr="03034999">
        <w:rPr>
          <w:rFonts w:eastAsia="Avenir Next LT Pro" w:hAnsi="Avenir Next LT Pro" w:cs="Avenir Next LT Pro"/>
        </w:rPr>
        <w:t>` {cite}`</w:t>
      </w:r>
      <w:proofErr w:type="spellStart"/>
      <w:r w:rsidRPr="03034999">
        <w:rPr>
          <w:rFonts w:eastAsia="Avenir Next LT Pro" w:hAnsi="Avenir Next LT Pro" w:cs="Avenir Next LT Pro"/>
        </w:rPr>
        <w:t>bayespillon</w:t>
      </w:r>
      <w:proofErr w:type="spellEnd"/>
      <w:r w:rsidRPr="03034999">
        <w:rPr>
          <w:rFonts w:eastAsia="Avenir Next LT Pro" w:hAnsi="Avenir Next LT Pro" w:cs="Avenir Next LT Pro"/>
        </w:rPr>
        <w:t>`</w:t>
      </w:r>
    </w:p>
    <w:p w14:paraId="20987BC1" w14:textId="74FA0065" w:rsidR="06FD83EE" w:rsidRDefault="06FD83EE" w:rsidP="22FDE0F6">
      <w:pPr>
        <w:rPr>
          <w:rFonts w:eastAsia="Avenir Next LT Pro" w:hAnsi="Avenir Next LT Pro" w:cs="Avenir Next LT Pro"/>
        </w:rPr>
      </w:pPr>
      <w:r w:rsidRPr="22FDE0F6">
        <w:rPr>
          <w:rFonts w:eastAsia="Avenir Next LT Pro" w:hAnsi="Avenir Next LT Pro" w:cs="Avenir Next LT Pro"/>
        </w:rPr>
        <w:t>The equality can be defined in more general terms:</w:t>
      </w:r>
    </w:p>
    <w:p w14:paraId="5873479C" w14:textId="53A6A4E4" w:rsidR="22FDE0F6" w:rsidRDefault="22FDE0F6" w:rsidP="629D2FD0">
      <w:pPr>
        <w:rPr>
          <w:rFonts w:eastAsia="Avenir Next LT Pro" w:hAnsi="Avenir Next LT Pro" w:cs="Avenir Next LT Pro"/>
        </w:rPr>
      </w:pPr>
      <w:r w:rsidRPr="629D2FD0">
        <w:rPr>
          <w:rFonts w:eastAsia="Avenir Next LT Pro" w:hAnsi="Avenir Next LT Pro" w:cs="Avenir Next LT Pro"/>
        </w:rPr>
        <w:t>2.</w:t>
      </w:r>
      <w:r>
        <w:tab/>
      </w:r>
      <w:r w:rsidRPr="629D2FD0">
        <w:rPr>
          <w:rFonts w:eastAsia="Avenir Next LT Pro" w:hAnsi="Avenir Next LT Pro" w:cs="Avenir Next LT Pro"/>
        </w:rPr>
        <w:t>Posterior = (prior * likelihood)/normalizing constant</w:t>
      </w:r>
    </w:p>
    <w:p w14:paraId="481EFF97" w14:textId="4ECCD03B" w:rsidR="06FD83EE" w:rsidRDefault="06FD83EE" w:rsidP="03034999">
      <w:pPr>
        <w:rPr>
          <w:rFonts w:eastAsia="Avenir Next LT Pro" w:hAnsi="Avenir Next LT Pro" w:cs="Avenir Next LT Pro"/>
        </w:rPr>
      </w:pPr>
      <w:r w:rsidRPr="03034999">
        <w:rPr>
          <w:rFonts w:eastAsia="Avenir Next LT Pro" w:hAnsi="Avenir Next LT Pro" w:cs="Avenir Next LT Pro"/>
        </w:rPr>
        <w:t xml:space="preserve">The prior is the estimate or belief about theta prior to seeing the data. The likelihood is the chance of observing the data given theta. The posterior is the probability distribution of theta given the data. The normalizing constant is the total probability of the data and ensures that when theta is integrated on [0,1] it </w:t>
      </w:r>
      <w:r w:rsidR="1865C71A" w:rsidRPr="03034999">
        <w:rPr>
          <w:rFonts w:eastAsia="Avenir Next LT Pro" w:hAnsi="Avenir Next LT Pro" w:cs="Avenir Next LT Pro"/>
        </w:rPr>
        <w:t>integrates</w:t>
      </w:r>
      <w:r w:rsidRPr="03034999">
        <w:rPr>
          <w:rFonts w:eastAsia="Avenir Next LT Pro" w:hAnsi="Avenir Next LT Pro" w:cs="Avenir Next LT Pro"/>
        </w:rPr>
        <w:t xml:space="preserve"> to 1. {cite}`</w:t>
      </w:r>
      <w:proofErr w:type="spellStart"/>
      <w:r w:rsidRPr="03034999">
        <w:rPr>
          <w:rFonts w:eastAsia="Avenir Next LT Pro" w:hAnsi="Avenir Next LT Pro" w:cs="Avenir Next LT Pro"/>
        </w:rPr>
        <w:t>bayesrules</w:t>
      </w:r>
      <w:proofErr w:type="spellEnd"/>
      <w:r w:rsidRPr="03034999">
        <w:rPr>
          <w:rFonts w:eastAsia="Avenir Next LT Pro" w:hAnsi="Avenir Next LT Pro" w:cs="Avenir Next LT Pro"/>
        </w:rPr>
        <w:t>`</w:t>
      </w:r>
    </w:p>
    <w:p w14:paraId="1F624FF8" w14:textId="0CA577D7" w:rsidR="1CEE7178" w:rsidRDefault="1CEE7178" w:rsidP="22FDE0F6">
      <w:pPr>
        <w:rPr>
          <w:rFonts w:eastAsia="Avenir Next LT Pro" w:hAnsi="Avenir Next LT Pro" w:cs="Avenir Next LT Pro"/>
          <w:b/>
          <w:bCs/>
        </w:rPr>
      </w:pPr>
      <w:r w:rsidRPr="22FDE0F6">
        <w:rPr>
          <w:rFonts w:eastAsia="Avenir Next LT Pro" w:hAnsi="Avenir Next LT Pro" w:cs="Avenir Next LT Pro"/>
        </w:rPr>
        <w:t xml:space="preserve">To construct the model the prior, posterior and likelihood functions need to be defined. The probability of finding an FHP anywhere on the lake ranges from [0,1] and is not constant. Thus, theta can take on different values depending on the quantity at the location of interest and the </w:t>
      </w:r>
      <w:r w:rsidR="16679D50" w:rsidRPr="22FDE0F6">
        <w:rPr>
          <w:rFonts w:eastAsia="Avenir Next LT Pro" w:hAnsi="Avenir Next LT Pro" w:cs="Avenir Next LT Pro"/>
        </w:rPr>
        <w:t>surveyor's</w:t>
      </w:r>
      <w:r w:rsidRPr="22FDE0F6">
        <w:rPr>
          <w:rFonts w:eastAsia="Avenir Next LT Pro" w:hAnsi="Avenir Next LT Pro" w:cs="Avenir Next LT Pro"/>
        </w:rPr>
        <w:t xml:space="preserve"> ability to find and recognize the object as an FHP.</w:t>
      </w:r>
    </w:p>
    <w:p w14:paraId="205EA348" w14:textId="61ED1495" w:rsidR="1CEE7178" w:rsidRDefault="1CEE7178" w:rsidP="03034999">
      <w:pPr>
        <w:rPr>
          <w:rFonts w:eastAsia="Avenir Next LT Pro" w:hAnsi="Avenir Next LT Pro" w:cs="Avenir Next LT Pro"/>
          <w:vertAlign w:val="superscript"/>
        </w:rPr>
      </w:pPr>
      <w:r w:rsidRPr="03034999">
        <w:rPr>
          <w:rFonts w:eastAsia="Avenir Next LT Pro" w:hAnsi="Avenir Next LT Pro" w:cs="Avenir Next LT Pro"/>
        </w:rPr>
        <w:t xml:space="preserve">The results for each survey were transformed to Boolean values. If an FHP was recorded at a survey FHP = 1 and 0 otherwise. This reduces each survey to one </w:t>
      </w:r>
      <w:r w:rsidR="25E048CF" w:rsidRPr="03034999">
        <w:rPr>
          <w:rFonts w:eastAsia="Avenir Next LT Pro" w:hAnsi="Avenir Next LT Pro" w:cs="Avenir Next LT Pro"/>
        </w:rPr>
        <w:t>independent</w:t>
      </w:r>
      <w:r w:rsidR="401E53D9" w:rsidRPr="03034999">
        <w:rPr>
          <w:rFonts w:eastAsia="Avenir Next LT Pro" w:hAnsi="Avenir Next LT Pro" w:cs="Avenir Next LT Pro"/>
        </w:rPr>
        <w:t xml:space="preserve"> </w:t>
      </w:r>
      <w:r w:rsidRPr="03034999">
        <w:rPr>
          <w:rFonts w:eastAsia="Avenir Next LT Pro" w:hAnsi="Avenir Next LT Pro" w:cs="Avenir Next LT Pro"/>
        </w:rPr>
        <w:t>Bernoulli trial. Therefore, the probability of finding an FHP at any location in n samples can be described by the probability mass function of the Binomial distribution {cite}`</w:t>
      </w:r>
      <w:proofErr w:type="spellStart"/>
      <w:r w:rsidRPr="03034999">
        <w:rPr>
          <w:rFonts w:eastAsia="Avenir Next LT Pro" w:hAnsi="Avenir Next LT Pro" w:cs="Avenir Next LT Pro"/>
        </w:rPr>
        <w:t>bindistwiki</w:t>
      </w:r>
      <w:proofErr w:type="spellEnd"/>
      <w:r w:rsidRPr="03034999">
        <w:rPr>
          <w:rFonts w:eastAsia="Avenir Next LT Pro" w:hAnsi="Avenir Next LT Pro" w:cs="Avenir Next LT Pro"/>
        </w:rPr>
        <w:t>`:</w:t>
      </w:r>
    </w:p>
    <w:p w14:paraId="00653FB3" w14:textId="6C9A16B0" w:rsidR="1CEE7178" w:rsidRDefault="22FDE0F6" w:rsidP="7B95B22F">
      <w:pPr>
        <w:rPr>
          <w:rFonts w:eastAsia="Avenir Next LT Pro" w:hAnsi="Avenir Next LT Pro" w:cs="Avenir Next LT Pro"/>
          <w:vertAlign w:val="superscript"/>
        </w:rPr>
      </w:pPr>
      <w:r w:rsidRPr="7B95B22F">
        <w:rPr>
          <w:rFonts w:eastAsia="Avenir Next LT Pro" w:hAnsi="Avenir Next LT Pro" w:cs="Avenir Next LT Pro"/>
        </w:rPr>
        <w:t xml:space="preserve">3. </w:t>
      </w:r>
      <w:r w:rsidR="1CEE7178">
        <w:tab/>
      </w:r>
      <w:r w:rsidRPr="7B95B22F">
        <w:rPr>
          <w:rFonts w:eastAsia="Avenir Next LT Pro" w:hAnsi="Avenir Next LT Pro" w:cs="Avenir Next LT Pro"/>
        </w:rPr>
        <w:t>f(</w:t>
      </w:r>
      <w:proofErr w:type="spellStart"/>
      <w:r w:rsidRPr="7B95B22F">
        <w:rPr>
          <w:rFonts w:eastAsia="Avenir Next LT Pro" w:hAnsi="Avenir Next LT Pro" w:cs="Avenir Next LT Pro"/>
        </w:rPr>
        <w:t>FHP,n,theta</w:t>
      </w:r>
      <w:proofErr w:type="spellEnd"/>
      <w:r w:rsidRPr="7B95B22F">
        <w:rPr>
          <w:rFonts w:eastAsia="Avenir Next LT Pro" w:hAnsi="Avenir Next LT Pro" w:cs="Avenir Next LT Pro"/>
        </w:rPr>
        <w:t xml:space="preserve">) = (n! / FHP!(n-FHP)!) * </w:t>
      </w:r>
      <w:proofErr w:type="spellStart"/>
      <w:r w:rsidRPr="7B95B22F">
        <w:rPr>
          <w:rFonts w:eastAsia="Avenir Next LT Pro" w:hAnsi="Avenir Next LT Pro" w:cs="Avenir Next LT Pro"/>
        </w:rPr>
        <w:t>theta</w:t>
      </w:r>
      <w:r w:rsidRPr="7B95B22F">
        <w:rPr>
          <w:rFonts w:eastAsia="Avenir Next LT Pro" w:hAnsi="Avenir Next LT Pro" w:cs="Avenir Next LT Pro"/>
          <w:vertAlign w:val="superscript"/>
        </w:rPr>
        <w:t>k</w:t>
      </w:r>
      <w:proofErr w:type="spellEnd"/>
      <w:r w:rsidRPr="7B95B22F">
        <w:rPr>
          <w:rFonts w:eastAsia="Avenir Next LT Pro" w:hAnsi="Avenir Next LT Pro" w:cs="Avenir Next LT Pro"/>
          <w:vertAlign w:val="superscript"/>
        </w:rPr>
        <w:t xml:space="preserve"> </w:t>
      </w:r>
      <w:r w:rsidRPr="7B95B22F">
        <w:rPr>
          <w:rFonts w:eastAsia="Avenir Next LT Pro" w:hAnsi="Avenir Next LT Pro" w:cs="Avenir Next LT Pro"/>
        </w:rPr>
        <w:t>* (1-theta)</w:t>
      </w:r>
      <w:r w:rsidRPr="7B95B22F">
        <w:rPr>
          <w:rFonts w:eastAsia="Avenir Next LT Pro" w:hAnsi="Avenir Next LT Pro" w:cs="Avenir Next LT Pro"/>
          <w:vertAlign w:val="superscript"/>
        </w:rPr>
        <w:t>n-FHP</w:t>
      </w:r>
    </w:p>
    <w:p w14:paraId="4EFAC4D5" w14:textId="209255E6" w:rsidR="5B9CFBF8" w:rsidRDefault="5B9CFBF8" w:rsidP="03034999">
      <w:pPr>
        <w:rPr>
          <w:rFonts w:eastAsia="Calibri" w:hAnsi="Calibri"/>
        </w:rPr>
      </w:pPr>
      <w:r w:rsidRPr="03034999">
        <w:t xml:space="preserve">In this configuration (3) theta only takes on one value. To account for the different possible values of </w:t>
      </w:r>
      <w:r w:rsidR="1DF241F1" w:rsidRPr="03034999">
        <w:t xml:space="preserve">theta, its' value </w:t>
      </w:r>
      <w:r w:rsidRPr="03034999">
        <w:t xml:space="preserve">can be set to </w:t>
      </w:r>
      <w:r w:rsidR="392C33C0" w:rsidRPr="03034999">
        <w:t>the Beta distribution</w:t>
      </w:r>
      <w:del w:id="72" w:author="Montserrat Filella" w:date="2022-02-19T16:27:00Z">
        <w:r w:rsidR="392C33C0" w:rsidRPr="03034999" w:rsidDel="006E33D4">
          <w:delText xml:space="preserve">.  </w:delText>
        </w:r>
      </w:del>
      <w:ins w:id="73" w:author="Montserrat Filella" w:date="2022-02-19T16:27:00Z">
        <w:r w:rsidR="006E33D4">
          <w:t xml:space="preserve"> r</w:t>
        </w:r>
      </w:ins>
      <w:del w:id="74" w:author="Montserrat Filella" w:date="2022-02-19T16:27:00Z">
        <w:r w:rsidR="392C33C0" w:rsidRPr="03034999" w:rsidDel="006E33D4">
          <w:delText>R</w:delText>
        </w:r>
      </w:del>
      <w:r w:rsidR="392C33C0" w:rsidRPr="03034999">
        <w:t>esulting in a Binomial distribution with parameter theta which is defined by a Beta distribution with parameters alpha and beta.</w:t>
      </w:r>
    </w:p>
    <w:p w14:paraId="531B0E3D" w14:textId="725C5989" w:rsidR="5B9CFBF8" w:rsidRDefault="22FDE0F6" w:rsidP="629D2FD0">
      <w:pPr>
        <w:rPr>
          <w:rFonts w:eastAsia="Avenir Next LT Pro" w:hAnsi="Avenir Next LT Pro" w:cs="Avenir Next LT Pro"/>
        </w:rPr>
      </w:pPr>
      <w:r w:rsidRPr="629D2FD0">
        <w:rPr>
          <w:rFonts w:eastAsia="Avenir Next LT Pro" w:hAnsi="Avenir Next LT Pro" w:cs="Avenir Next LT Pro"/>
        </w:rPr>
        <w:t>4.</w:t>
      </w:r>
      <w:r w:rsidR="5B9CFBF8">
        <w:tab/>
      </w:r>
      <w:r w:rsidRPr="629D2FD0">
        <w:rPr>
          <w:rFonts w:eastAsia="Avenir Next LT Pro" w:hAnsi="Avenir Next LT Pro" w:cs="Avenir Next LT Pro"/>
        </w:rPr>
        <w:t>FHP | theta ~</w:t>
      </w:r>
      <w:r w:rsidRPr="629D2FD0">
        <w:rPr>
          <w:rFonts w:eastAsia="Avenir Next LT Pro" w:hAnsi="Avenir Next LT Pro" w:cs="Avenir Next LT Pro"/>
          <w:i/>
          <w:iCs/>
        </w:rPr>
        <w:t xml:space="preserve"> </w:t>
      </w:r>
      <w:r w:rsidRPr="629D2FD0">
        <w:rPr>
          <w:rFonts w:eastAsia="Avenir Next LT Pro" w:hAnsi="Avenir Next LT Pro" w:cs="Avenir Next LT Pro"/>
        </w:rPr>
        <w:t>Bin(n, theta)</w:t>
      </w:r>
    </w:p>
    <w:p w14:paraId="094AAA63" w14:textId="6CDA4193" w:rsidR="5B9CFBF8" w:rsidRDefault="22FDE0F6" w:rsidP="629D2FD0">
      <w:pPr>
        <w:rPr>
          <w:rFonts w:eastAsia="Avenir Next LT Pro" w:hAnsi="Avenir Next LT Pro" w:cs="Avenir Next LT Pro"/>
        </w:rPr>
      </w:pPr>
      <w:r w:rsidRPr="629D2FD0">
        <w:rPr>
          <w:rFonts w:eastAsia="Avenir Next LT Pro" w:hAnsi="Avenir Next LT Pro" w:cs="Avenir Next LT Pro"/>
        </w:rPr>
        <w:t>5.</w:t>
      </w:r>
      <w:r w:rsidR="5B9CFBF8">
        <w:tab/>
      </w:r>
      <w:r w:rsidRPr="629D2FD0">
        <w:rPr>
          <w:rFonts w:eastAsia="Avenir Next LT Pro" w:hAnsi="Avenir Next LT Pro" w:cs="Avenir Next LT Pro"/>
        </w:rPr>
        <w:t>theta ~ Beta(alpha, beta)</w:t>
      </w:r>
    </w:p>
    <w:p w14:paraId="570D9141" w14:textId="4AB64FFB" w:rsidR="4E0DC845" w:rsidRDefault="4E0DC845" w:rsidP="62A9DC5F">
      <w:pPr>
        <w:rPr>
          <w:rFonts w:eastAsia="Avenir Next LT Pro" w:hAnsi="Avenir Next LT Pro" w:cs="Avenir Next LT Pro"/>
        </w:rPr>
      </w:pPr>
      <w:r w:rsidRPr="03034999">
        <w:rPr>
          <w:rFonts w:eastAsia="Avenir Next LT Pro" w:hAnsi="Avenir Next LT Pro" w:cs="Avenir Next LT Pro"/>
        </w:rPr>
        <w:t xml:space="preserve">The Beta distribution, defined on [0,1], takes two parameters, the number of times that an FHP was found = alpha, and the number of times that an FHP was not found = beta (n-FHP). </w:t>
      </w:r>
      <w:r w:rsidRPr="03034999">
        <w:rPr>
          <w:rFonts w:eastAsia="Avenir Next LT Pro" w:hAnsi="Avenir Next LT Pro" w:cs="Avenir Next LT Pro"/>
          <w:i/>
          <w:iCs/>
        </w:rPr>
        <w:t>A conjugate prior</w:t>
      </w:r>
      <w:r w:rsidRPr="03034999">
        <w:rPr>
          <w:rFonts w:eastAsia="Avenir Next LT Pro" w:hAnsi="Avenir Next LT Pro" w:cs="Avenir Next LT Pro"/>
        </w:rPr>
        <w:t xml:space="preserve"> to the Binomial distribution, this model has many </w:t>
      </w:r>
      <w:r w:rsidRPr="03034999">
        <w:rPr>
          <w:rFonts w:eastAsia="Avenir Next LT Pro" w:hAnsi="Avenir Next LT Pro" w:cs="Avenir Next LT Pro"/>
        </w:rPr>
        <w:lastRenderedPageBreak/>
        <w:t>applications to any situation where the parameter of interest is in the range [0,1]. {cite}`</w:t>
      </w:r>
      <w:proofErr w:type="spellStart"/>
      <w:r w:rsidRPr="03034999">
        <w:rPr>
          <w:rFonts w:eastAsia="Avenir Next LT Pro" w:hAnsi="Avenir Next LT Pro" w:cs="Avenir Next LT Pro"/>
        </w:rPr>
        <w:t>bayesgelman</w:t>
      </w:r>
      <w:proofErr w:type="spellEnd"/>
      <w:r w:rsidRPr="03034999">
        <w:rPr>
          <w:rFonts w:eastAsia="Avenir Next LT Pro" w:hAnsi="Avenir Next LT Pro" w:cs="Avenir Next LT Pro"/>
        </w:rPr>
        <w:t>` {cite}</w:t>
      </w:r>
      <w:proofErr w:type="spellStart"/>
      <w:r w:rsidRPr="03034999">
        <w:rPr>
          <w:rFonts w:eastAsia="Avenir Next LT Pro" w:hAnsi="Avenir Next LT Pro" w:cs="Avenir Next LT Pro"/>
        </w:rPr>
        <w:t>bayesjefferys</w:t>
      </w:r>
      <w:proofErr w:type="spellEnd"/>
      <w:r w:rsidRPr="03034999">
        <w:rPr>
          <w:rFonts w:eastAsia="Avenir Next LT Pro" w:hAnsi="Avenir Next LT Pro" w:cs="Avenir Next LT Pro"/>
        </w:rPr>
        <w:t xml:space="preserve"> {cite}`</w:t>
      </w:r>
      <w:proofErr w:type="spellStart"/>
      <w:r w:rsidRPr="03034999">
        <w:rPr>
          <w:rFonts w:eastAsia="Avenir Next LT Pro" w:hAnsi="Avenir Next LT Pro" w:cs="Avenir Next LT Pro"/>
        </w:rPr>
        <w:t>bayesrules</w:t>
      </w:r>
      <w:proofErr w:type="spellEnd"/>
      <w:r w:rsidRPr="03034999">
        <w:rPr>
          <w:rFonts w:eastAsia="Avenir Next LT Pro" w:hAnsi="Avenir Next LT Pro" w:cs="Avenir Next LT Pro"/>
        </w:rPr>
        <w:t>`</w:t>
      </w:r>
    </w:p>
    <w:p w14:paraId="2EA1B5AB" w14:textId="4A63900A" w:rsidR="4E0DC845" w:rsidRDefault="4E0DC845" w:rsidP="03034999">
      <w:r w:rsidRPr="03034999">
        <w:rPr>
          <w:rFonts w:eastAsia="Avenir Next LT Pro" w:hAnsi="Avenir Next LT Pro" w:cs="Avenir Next LT Pro"/>
        </w:rPr>
        <w:t xml:space="preserve">The probability density function of the Beta distribution is </w:t>
      </w:r>
      <w:r w:rsidR="392C33C0" w:rsidRPr="03034999">
        <w:t>{cite}`</w:t>
      </w:r>
      <w:proofErr w:type="spellStart"/>
      <w:r w:rsidR="392C33C0" w:rsidRPr="03034999">
        <w:t>betawiki</w:t>
      </w:r>
      <w:proofErr w:type="spellEnd"/>
      <w:r w:rsidR="392C33C0" w:rsidRPr="03034999">
        <w:t>`</w:t>
      </w:r>
      <w:r w:rsidRPr="03034999">
        <w:rPr>
          <w:rFonts w:eastAsia="Avenir Next LT Pro" w:hAnsi="Avenir Next LT Pro" w:cs="Avenir Next LT Pro"/>
        </w:rPr>
        <w:t>:</w:t>
      </w:r>
    </w:p>
    <w:p w14:paraId="7FE6E1D2" w14:textId="6BB1265C" w:rsidR="4ADA90E4" w:rsidRDefault="22FDE0F6" w:rsidP="629D2FD0">
      <w:r w:rsidRPr="7B95B22F">
        <w:t>6.</w:t>
      </w:r>
      <w:r w:rsidR="4ADA90E4">
        <w:tab/>
      </w:r>
      <w:r w:rsidRPr="7B95B22F">
        <w:t>f(theta; alpha, beta) = (1/Beta(alpha, beta))*theta</w:t>
      </w:r>
      <w:r w:rsidRPr="7B95B22F">
        <w:rPr>
          <w:vertAlign w:val="superscript"/>
        </w:rPr>
        <w:t>alpha-1</w:t>
      </w:r>
      <w:r w:rsidRPr="7B95B22F">
        <w:t>*(1-theta)</w:t>
      </w:r>
      <w:r w:rsidRPr="7B95B22F">
        <w:rPr>
          <w:vertAlign w:val="superscript"/>
        </w:rPr>
        <w:t>beta-1</w:t>
      </w:r>
    </w:p>
    <w:p w14:paraId="62E57D96" w14:textId="4942E759" w:rsidR="4ADA90E4" w:rsidRDefault="4ADA90E4" w:rsidP="22FDE0F6">
      <w:r w:rsidRPr="7B95B22F">
        <w:rPr>
          <w:rFonts w:eastAsia="Avenir Next LT Pro" w:hAnsi="Avenir Next LT Pro" w:cs="Avenir Next LT Pro"/>
        </w:rPr>
        <w:t>When sampling started in 2015 there were no reference values for the region. Count surveys of litter data in the maritime environment had produced volumes of data but under significantly different conditions. Without reference values we had no prior assumptions on the probability of finding an FHP and assumed the probability was the same for all locations on the lake.</w:t>
      </w:r>
    </w:p>
    <w:p w14:paraId="352EC319" w14:textId="3419FF79" w:rsidR="4ADA90E4" w:rsidRDefault="4ADA90E4" w:rsidP="03034999">
      <w:pPr>
        <w:rPr>
          <w:rFonts w:eastAsia="Calibri" w:hAnsi="Calibri"/>
        </w:rPr>
      </w:pPr>
      <w:r w:rsidRPr="03034999">
        <w:t xml:space="preserve">The assumed distribution of theta prior to November 2015 is therefore a standard uniform distribution defined by Beta(1,1).  </w:t>
      </w:r>
      <w:del w:id="75" w:author="Montserrat Filella" w:date="2022-02-19T16:28:00Z">
        <w:r w:rsidRPr="03034999" w:rsidDel="006F73BE">
          <w:delText>Thus</w:delText>
        </w:r>
        <w:r w:rsidR="5FEFE2B5" w:rsidRPr="03034999" w:rsidDel="006F73BE">
          <w:delText>,</w:delText>
        </w:r>
      </w:del>
      <w:ins w:id="76" w:author="Montserrat Filella" w:date="2022-02-19T16:28:00Z">
        <w:r w:rsidR="006F73BE">
          <w:t>This</w:t>
        </w:r>
      </w:ins>
      <w:r w:rsidRPr="03034999">
        <w:t xml:space="preserve"> </w:t>
      </w:r>
      <w:del w:id="77" w:author="Montserrat Filella" w:date="2022-02-19T16:28:00Z">
        <w:r w:rsidRPr="03034999" w:rsidDel="006F73BE">
          <w:delText xml:space="preserve">reflecting </w:delText>
        </w:r>
      </w:del>
      <w:ins w:id="78" w:author="Montserrat Filella" w:date="2022-02-19T16:28:00Z">
        <w:r w:rsidR="006F73BE" w:rsidRPr="03034999">
          <w:t>reflect</w:t>
        </w:r>
        <w:r w:rsidR="006F73BE">
          <w:t>s</w:t>
        </w:r>
        <w:r w:rsidR="006F73BE" w:rsidRPr="03034999">
          <w:t xml:space="preserve"> </w:t>
        </w:r>
      </w:ins>
      <w:r w:rsidRPr="03034999">
        <w:t>the experience and expectations at the time. {cite}`</w:t>
      </w:r>
      <w:proofErr w:type="spellStart"/>
      <w:r w:rsidRPr="03034999">
        <w:t>bayesjefferys</w:t>
      </w:r>
      <w:proofErr w:type="spellEnd"/>
      <w:r w:rsidRPr="03034999">
        <w:t>` {cite}`</w:t>
      </w:r>
      <w:proofErr w:type="spellStart"/>
      <w:r w:rsidR="03034999" w:rsidRPr="03034999">
        <w:t>catalogofpriors</w:t>
      </w:r>
      <w:proofErr w:type="spellEnd"/>
      <w:r w:rsidR="03034999" w:rsidRPr="03034999">
        <w:t>` {cite}`</w:t>
      </w:r>
      <w:proofErr w:type="spellStart"/>
      <w:r w:rsidR="03034999" w:rsidRPr="03034999">
        <w:t>noninformativepriors</w:t>
      </w:r>
      <w:proofErr w:type="spellEnd"/>
      <w:r w:rsidR="03034999" w:rsidRPr="03034999">
        <w:t>`</w:t>
      </w:r>
    </w:p>
    <w:p w14:paraId="745C93EE" w14:textId="41DD6637" w:rsidR="24B967E5" w:rsidRDefault="4E0DC845" w:rsidP="22FDE0F6">
      <w:r w:rsidRPr="03034999">
        <w:t>The general forms in 1 and 2 can now be defined using elements of 3 and 6, according to the model defined in 4 and 5. Note that the second and third expressions on the right side of the equations in 3 and 6 are the same for the Binomial and Beta distributions.</w:t>
      </w:r>
    </w:p>
    <w:p w14:paraId="785B3365" w14:textId="280EAFFD" w:rsidR="24B967E5" w:rsidRDefault="22FDE0F6" w:rsidP="7B95B22F">
      <w:pPr>
        <w:ind w:right="720"/>
        <w:rPr>
          <w:vertAlign w:val="superscript"/>
        </w:rPr>
      </w:pPr>
      <w:r w:rsidRPr="7B95B22F">
        <w:rPr>
          <w:rFonts w:eastAsia="Avenir Next LT Pro" w:hAnsi="Avenir Next LT Pro" w:cs="Avenir Next LT Pro"/>
        </w:rPr>
        <w:t>7.</w:t>
      </w:r>
      <w:r w:rsidR="24B967E5">
        <w:tab/>
      </w:r>
      <w:r w:rsidRPr="7B95B22F">
        <w:rPr>
          <w:rFonts w:eastAsia="Avenir Next LT Pro" w:hAnsi="Avenir Next LT Pro" w:cs="Avenir Next LT Pro"/>
        </w:rPr>
        <w:t xml:space="preserve">Prior = </w:t>
      </w:r>
      <w:r w:rsidRPr="7B95B22F">
        <w:t>(1/Beta(alpha, beta))*theta</w:t>
      </w:r>
      <w:r w:rsidRPr="7B95B22F">
        <w:rPr>
          <w:vertAlign w:val="superscript"/>
        </w:rPr>
        <w:t>alpha-1</w:t>
      </w:r>
      <w:r w:rsidRPr="7B95B22F">
        <w:t>*(1-theta)</w:t>
      </w:r>
      <w:r w:rsidRPr="7B95B22F">
        <w:rPr>
          <w:vertAlign w:val="superscript"/>
        </w:rPr>
        <w:t>beta-1</w:t>
      </w:r>
    </w:p>
    <w:p w14:paraId="18228BA8" w14:textId="4344F4FB" w:rsidR="24B967E5" w:rsidRDefault="22FDE0F6" w:rsidP="7B95B22F">
      <w:pPr>
        <w:ind w:right="720"/>
        <w:rPr>
          <w:rFonts w:eastAsia="Avenir Next LT Pro" w:hAnsi="Avenir Next LT Pro" w:cs="Avenir Next LT Pro"/>
          <w:vertAlign w:val="superscript"/>
        </w:rPr>
      </w:pPr>
      <w:r w:rsidRPr="7B95B22F">
        <w:t>8.</w:t>
      </w:r>
      <w:r w:rsidR="24B967E5">
        <w:tab/>
      </w:r>
      <w:r w:rsidRPr="7B95B22F">
        <w:t xml:space="preserve">Likelihood =  </w:t>
      </w:r>
      <w:r w:rsidRPr="7B95B22F">
        <w:rPr>
          <w:rFonts w:eastAsia="Avenir Next LT Pro" w:hAnsi="Avenir Next LT Pro" w:cs="Avenir Next LT Pro"/>
        </w:rPr>
        <w:t xml:space="preserve">(n! / FHP!(n-FHP)!) * </w:t>
      </w:r>
      <w:proofErr w:type="spellStart"/>
      <w:r w:rsidRPr="7B95B22F">
        <w:rPr>
          <w:rFonts w:eastAsia="Avenir Next LT Pro" w:hAnsi="Avenir Next LT Pro" w:cs="Avenir Next LT Pro"/>
        </w:rPr>
        <w:t>theta</w:t>
      </w:r>
      <w:r w:rsidRPr="7B95B22F">
        <w:rPr>
          <w:rFonts w:eastAsia="Avenir Next LT Pro" w:hAnsi="Avenir Next LT Pro" w:cs="Avenir Next LT Pro"/>
          <w:vertAlign w:val="superscript"/>
        </w:rPr>
        <w:t>FHP</w:t>
      </w:r>
      <w:proofErr w:type="spellEnd"/>
      <w:r w:rsidRPr="7B95B22F">
        <w:rPr>
          <w:rFonts w:eastAsia="Avenir Next LT Pro" w:hAnsi="Avenir Next LT Pro" w:cs="Avenir Next LT Pro"/>
          <w:vertAlign w:val="superscript"/>
        </w:rPr>
        <w:t xml:space="preserve"> </w:t>
      </w:r>
      <w:r w:rsidRPr="7B95B22F">
        <w:rPr>
          <w:rFonts w:eastAsia="Avenir Next LT Pro" w:hAnsi="Avenir Next LT Pro" w:cs="Avenir Next LT Pro"/>
        </w:rPr>
        <w:t>* (1-theta)</w:t>
      </w:r>
      <w:r w:rsidRPr="7B95B22F">
        <w:rPr>
          <w:rFonts w:eastAsia="Avenir Next LT Pro" w:hAnsi="Avenir Next LT Pro" w:cs="Avenir Next LT Pro"/>
          <w:vertAlign w:val="superscript"/>
        </w:rPr>
        <w:t>n-FHP</w:t>
      </w:r>
    </w:p>
    <w:p w14:paraId="6C3BD9AF" w14:textId="52609204" w:rsidR="24B967E5" w:rsidRDefault="22FDE0F6" w:rsidP="7B95B22F">
      <w:pPr>
        <w:ind w:right="720"/>
        <w:rPr>
          <w:rFonts w:eastAsia="Calibri" w:hAnsi="Calibri"/>
        </w:rPr>
      </w:pPr>
      <w:r w:rsidRPr="7B95B22F">
        <w:rPr>
          <w:rFonts w:eastAsia="Calibri" w:hAnsi="Calibri"/>
        </w:rPr>
        <w:t>9.</w:t>
      </w:r>
      <w:r w:rsidR="24B967E5">
        <w:tab/>
      </w:r>
      <w:r w:rsidRPr="7B95B22F">
        <w:rPr>
          <w:rFonts w:eastAsia="Calibri" w:hAnsi="Calibri"/>
        </w:rPr>
        <w:t>Posterior = P( theta | data )</w:t>
      </w:r>
    </w:p>
    <w:p w14:paraId="5087052B" w14:textId="1C0D6F13" w:rsidR="24B967E5" w:rsidRDefault="22FDE0F6" w:rsidP="22FDE0F6">
      <w:pPr>
        <w:rPr>
          <w:rFonts w:eastAsia="Calibri" w:hAnsi="Calibri"/>
        </w:rPr>
      </w:pPr>
      <w:r w:rsidRPr="22FDE0F6">
        <w:rPr>
          <w:rFonts w:eastAsia="Calibri" w:hAnsi="Calibri"/>
        </w:rPr>
        <w:t xml:space="preserve">Putting that together by dropping the normalizing constants that do not depend on theta (10) and combining like values results in the posterior distribution of theta (11). </w:t>
      </w:r>
    </w:p>
    <w:p w14:paraId="201C113C" w14:textId="49B376A6" w:rsidR="24B967E5" w:rsidRDefault="22FDE0F6" w:rsidP="7B95B22F">
      <w:pPr>
        <w:ind w:right="144"/>
        <w:rPr>
          <w:rFonts w:eastAsia="Avenir Next LT Pro" w:hAnsi="Avenir Next LT Pro" w:cs="Avenir Next LT Pro"/>
          <w:vertAlign w:val="superscript"/>
        </w:rPr>
      </w:pPr>
      <w:r w:rsidRPr="7B95B22F">
        <w:rPr>
          <w:rFonts w:eastAsia="Calibri" w:hAnsi="Calibri"/>
        </w:rPr>
        <w:t>10.    P( theta | data ) &lt;prop to&gt;</w:t>
      </w:r>
      <w:r w:rsidRPr="7B95B22F">
        <w:rPr>
          <w:rFonts w:eastAsia="Calibri" w:hAnsi="Calibri"/>
          <w:i/>
          <w:iCs/>
        </w:rPr>
        <w:t xml:space="preserve"> </w:t>
      </w:r>
      <w:r w:rsidRPr="7B95B22F">
        <w:t>theta</w:t>
      </w:r>
      <w:r w:rsidRPr="7B95B22F">
        <w:rPr>
          <w:vertAlign w:val="superscript"/>
        </w:rPr>
        <w:t>alpha-1</w:t>
      </w:r>
      <w:r w:rsidRPr="7B95B22F">
        <w:t>*(1-theta)</w:t>
      </w:r>
      <w:r w:rsidRPr="7B95B22F">
        <w:rPr>
          <w:vertAlign w:val="superscript"/>
        </w:rPr>
        <w:t xml:space="preserve">beta-1 </w:t>
      </w:r>
      <w:r w:rsidRPr="7B95B22F">
        <w:t xml:space="preserve">* </w:t>
      </w:r>
      <w:proofErr w:type="spellStart"/>
      <w:r w:rsidRPr="7B95B22F">
        <w:rPr>
          <w:rFonts w:eastAsia="Avenir Next LT Pro" w:hAnsi="Avenir Next LT Pro" w:cs="Avenir Next LT Pro"/>
        </w:rPr>
        <w:t>theta</w:t>
      </w:r>
      <w:r w:rsidRPr="7B95B22F">
        <w:rPr>
          <w:rFonts w:eastAsia="Avenir Next LT Pro" w:hAnsi="Avenir Next LT Pro" w:cs="Avenir Next LT Pro"/>
          <w:vertAlign w:val="superscript"/>
        </w:rPr>
        <w:t>FHP</w:t>
      </w:r>
      <w:proofErr w:type="spellEnd"/>
      <w:r w:rsidRPr="7B95B22F">
        <w:rPr>
          <w:rFonts w:eastAsia="Avenir Next LT Pro" w:hAnsi="Avenir Next LT Pro" w:cs="Avenir Next LT Pro"/>
          <w:vertAlign w:val="superscript"/>
        </w:rPr>
        <w:t xml:space="preserve"> </w:t>
      </w:r>
      <w:r w:rsidRPr="7B95B22F">
        <w:rPr>
          <w:rFonts w:eastAsia="Avenir Next LT Pro" w:hAnsi="Avenir Next LT Pro" w:cs="Avenir Next LT Pro"/>
        </w:rPr>
        <w:t>* (1-theta)</w:t>
      </w:r>
      <w:r w:rsidRPr="7B95B22F">
        <w:rPr>
          <w:rFonts w:eastAsia="Avenir Next LT Pro" w:hAnsi="Avenir Next LT Pro" w:cs="Avenir Next LT Pro"/>
          <w:vertAlign w:val="superscript"/>
        </w:rPr>
        <w:t>n-FHP</w:t>
      </w:r>
    </w:p>
    <w:p w14:paraId="3D781078" w14:textId="48669847" w:rsidR="24B967E5" w:rsidRDefault="22FDE0F6" w:rsidP="7B95B22F">
      <w:pPr>
        <w:ind w:right="360"/>
        <w:rPr>
          <w:rFonts w:eastAsia="Avenir Next LT Pro" w:hAnsi="Avenir Next LT Pro" w:cs="Avenir Next LT Pro"/>
          <w:vertAlign w:val="superscript"/>
        </w:rPr>
      </w:pPr>
      <w:r w:rsidRPr="7B95B22F">
        <w:rPr>
          <w:rFonts w:eastAsia="Calibri" w:hAnsi="Calibri"/>
        </w:rPr>
        <w:t xml:space="preserve">11.    P( theta | data ) &lt;prop to&gt; </w:t>
      </w:r>
      <w:r w:rsidRPr="7B95B22F">
        <w:t>theta</w:t>
      </w:r>
      <w:r w:rsidRPr="7B95B22F">
        <w:rPr>
          <w:vertAlign w:val="superscript"/>
        </w:rPr>
        <w:t xml:space="preserve">(alpha + FHP) </w:t>
      </w:r>
      <w:r w:rsidRPr="7B95B22F">
        <w:rPr>
          <w:vertAlign w:val="superscript"/>
        </w:rPr>
        <w:t>–</w:t>
      </w:r>
      <w:r w:rsidRPr="7B95B22F">
        <w:rPr>
          <w:vertAlign w:val="superscript"/>
        </w:rPr>
        <w:t xml:space="preserve"> 1</w:t>
      </w:r>
      <w:r w:rsidRPr="7B95B22F">
        <w:t>*(1-theta)</w:t>
      </w:r>
      <w:r w:rsidRPr="7B95B22F">
        <w:rPr>
          <w:vertAlign w:val="superscript"/>
        </w:rPr>
        <w:t xml:space="preserve">(beta + n </w:t>
      </w:r>
      <w:r w:rsidRPr="7B95B22F">
        <w:rPr>
          <w:vertAlign w:val="superscript"/>
        </w:rPr>
        <w:t>–</w:t>
      </w:r>
      <w:r w:rsidRPr="7B95B22F">
        <w:rPr>
          <w:vertAlign w:val="superscript"/>
        </w:rPr>
        <w:t xml:space="preserve"> FHP)-1</w:t>
      </w:r>
    </w:p>
    <w:p w14:paraId="4D546059" w14:textId="391B8E57" w:rsidR="24B967E5" w:rsidRDefault="24B967E5" w:rsidP="03034999">
      <w:pPr>
        <w:rPr>
          <w:rFonts w:eastAsia="Avenir Next LT Pro" w:hAnsi="Avenir Next LT Pro" w:cs="Avenir Next LT Pro"/>
        </w:rPr>
      </w:pPr>
      <w:r w:rsidRPr="03034999">
        <w:rPr>
          <w:rFonts w:eastAsia="Avenir Next LT Pro" w:hAnsi="Avenir Next LT Pro" w:cs="Avenir Next LT Pro"/>
        </w:rPr>
        <w:t>The posterior distribution (11) is an un</w:t>
      </w:r>
      <w:r w:rsidR="58D84C26" w:rsidRPr="03034999">
        <w:rPr>
          <w:rFonts w:eastAsia="Avenir Next LT Pro" w:hAnsi="Avenir Next LT Pro" w:cs="Avenir Next LT Pro"/>
        </w:rPr>
        <w:t>n</w:t>
      </w:r>
      <w:r w:rsidRPr="03034999">
        <w:rPr>
          <w:rFonts w:eastAsia="Avenir Next LT Pro" w:hAnsi="Avenir Next LT Pro" w:cs="Avenir Next LT Pro"/>
        </w:rPr>
        <w:t>ormalized Beta distribution with parameters</w:t>
      </w:r>
      <w:r w:rsidR="5CAD00AD" w:rsidRPr="03034999">
        <w:rPr>
          <w:rFonts w:eastAsia="Avenir Next LT Pro" w:hAnsi="Avenir Next LT Pro" w:cs="Avenir Next LT Pro"/>
        </w:rPr>
        <w:t xml:space="preserve"> </w:t>
      </w:r>
      <w:r w:rsidR="066920FC" w:rsidRPr="03034999">
        <w:rPr>
          <w:rFonts w:eastAsia="Avenir Next LT Pro" w:hAnsi="Avenir Next LT Pro" w:cs="Avenir Next LT Pro"/>
        </w:rPr>
        <w:t>alpha and beta</w:t>
      </w:r>
      <w:r w:rsidRPr="03034999">
        <w:rPr>
          <w:rFonts w:eastAsia="Avenir Next LT Pro" w:hAnsi="Avenir Next LT Pro" w:cs="Avenir Next LT Pro"/>
        </w:rPr>
        <w:t xml:space="preserve">. </w:t>
      </w:r>
      <w:r w:rsidR="128E8967" w:rsidRPr="03034999">
        <w:rPr>
          <w:rFonts w:eastAsia="Avenir Next LT Pro" w:hAnsi="Avenir Next LT Pro" w:cs="Avenir Next LT Pro"/>
        </w:rPr>
        <w:t xml:space="preserve"> </w:t>
      </w:r>
      <w:r w:rsidRPr="03034999">
        <w:rPr>
          <w:rFonts w:eastAsia="Avenir Next LT Pro" w:hAnsi="Avenir Next LT Pro" w:cs="Avenir Next LT Pro"/>
        </w:rPr>
        <w:t xml:space="preserve">This means that the </w:t>
      </w:r>
      <w:r w:rsidRPr="03034999">
        <w:rPr>
          <w:rFonts w:eastAsia="Avenir Next LT Pro" w:hAnsi="Avenir Next LT Pro" w:cs="Avenir Next LT Pro"/>
          <w:b/>
          <w:bCs/>
        </w:rPr>
        <w:t>prior</w:t>
      </w:r>
      <w:r w:rsidRPr="03034999">
        <w:rPr>
          <w:rFonts w:eastAsia="Avenir Next LT Pro" w:hAnsi="Avenir Next LT Pro" w:cs="Avenir Next LT Pro"/>
        </w:rPr>
        <w:t xml:space="preserve"> uninformed estimate in November 2015 can be updated with the data from each sampling period in sequence. {cite}`</w:t>
      </w:r>
      <w:proofErr w:type="spellStart"/>
      <w:r w:rsidRPr="03034999">
        <w:rPr>
          <w:rFonts w:eastAsia="Avenir Next LT Pro" w:hAnsi="Avenir Next LT Pro" w:cs="Avenir Next LT Pro"/>
        </w:rPr>
        <w:t>bayesrules</w:t>
      </w:r>
      <w:proofErr w:type="spellEnd"/>
      <w:r w:rsidRPr="03034999">
        <w:rPr>
          <w:rFonts w:eastAsia="Avenir Next LT Pro" w:hAnsi="Avenir Next LT Pro" w:cs="Avenir Next LT Pro"/>
        </w:rPr>
        <w:t>` {cite}`</w:t>
      </w:r>
      <w:proofErr w:type="spellStart"/>
      <w:r w:rsidRPr="03034999">
        <w:rPr>
          <w:rFonts w:eastAsia="Avenir Next LT Pro" w:hAnsi="Avenir Next LT Pro" w:cs="Avenir Next LT Pro"/>
        </w:rPr>
        <w:t>bayesdowney</w:t>
      </w:r>
      <w:proofErr w:type="spellEnd"/>
      <w:r w:rsidRPr="03034999">
        <w:rPr>
          <w:rFonts w:eastAsia="Avenir Next LT Pro" w:hAnsi="Avenir Next LT Pro" w:cs="Avenir Next LT Pro"/>
        </w:rPr>
        <w:t>`</w:t>
      </w:r>
    </w:p>
    <w:p w14:paraId="34BE0306" w14:textId="50DB6E02" w:rsidR="24B967E5" w:rsidRDefault="24B967E5" w:rsidP="03034999">
      <w:pPr>
        <w:rPr>
          <w:rFonts w:eastAsia="Avenir Next LT Pro" w:hAnsi="Avenir Next LT Pro" w:cs="Avenir Next LT Pro"/>
        </w:rPr>
      </w:pPr>
      <w:r w:rsidRPr="03034999">
        <w:rPr>
          <w:rFonts w:eastAsia="Avenir Next LT Pro" w:hAnsi="Avenir Next LT Pro" w:cs="Avenir Next LT Pro"/>
        </w:rPr>
        <w:t>Using this method</w:t>
      </w:r>
      <w:r w:rsidR="34A64640" w:rsidRPr="03034999">
        <w:rPr>
          <w:rFonts w:eastAsia="Avenir Next LT Pro" w:hAnsi="Avenir Next LT Pro" w:cs="Avenir Next LT Pro"/>
        </w:rPr>
        <w:t>,</w:t>
      </w:r>
      <w:r w:rsidRPr="03034999">
        <w:rPr>
          <w:rFonts w:eastAsia="Avenir Next LT Pro" w:hAnsi="Avenir Next LT Pro" w:cs="Avenir Next LT Pro"/>
        </w:rPr>
        <w:t xml:space="preserve"> the results from sampling period one (which incorporate the initial estimate) become the</w:t>
      </w:r>
      <w:r w:rsidR="0D9796CB" w:rsidRPr="03034999">
        <w:rPr>
          <w:rFonts w:eastAsia="Avenir Next LT Pro" w:hAnsi="Avenir Next LT Pro" w:cs="Avenir Next LT Pro"/>
        </w:rPr>
        <w:t xml:space="preserve"> prior </w:t>
      </w:r>
      <w:r w:rsidRPr="03034999">
        <w:rPr>
          <w:rFonts w:eastAsia="Avenir Next LT Pro" w:hAnsi="Avenir Next LT Pro" w:cs="Avenir Next LT Pro"/>
        </w:rPr>
        <w:t>distribution for the results of sampling period two and this process is repeated until the last sampling period. {cite}`</w:t>
      </w:r>
      <w:proofErr w:type="spellStart"/>
      <w:r w:rsidRPr="03034999">
        <w:rPr>
          <w:rFonts w:eastAsia="Avenir Next LT Pro" w:hAnsi="Avenir Next LT Pro" w:cs="Avenir Next LT Pro"/>
        </w:rPr>
        <w:t>bayesdowney</w:t>
      </w:r>
      <w:proofErr w:type="spellEnd"/>
      <w:r w:rsidRPr="03034999">
        <w:rPr>
          <w:rFonts w:eastAsia="Avenir Next LT Pro" w:hAnsi="Avenir Next LT Pro" w:cs="Avenir Next LT Pro"/>
        </w:rPr>
        <w:t>`</w:t>
      </w:r>
    </w:p>
    <w:p w14:paraId="008514AD" w14:textId="0CC2ACCA" w:rsidR="24B967E5" w:rsidRDefault="24B967E5" w:rsidP="3D907A01">
      <w:pPr>
        <w:rPr>
          <w:rFonts w:eastAsia="Calibri" w:hAnsi="Calibri"/>
        </w:rPr>
      </w:pPr>
      <w:del w:id="79" w:author="Montserrat Filella" w:date="2022-02-19T16:29:00Z">
        <w:r w:rsidRPr="3D907A01" w:rsidDel="006F73BE">
          <w:rPr>
            <w:rFonts w:eastAsia="Avenir Next LT Pro" w:hAnsi="Avenir Next LT Pro" w:cs="Avenir Next LT Pro"/>
          </w:rPr>
          <w:lastRenderedPageBreak/>
          <w:delText xml:space="preserve"> </w:delText>
        </w:r>
      </w:del>
      <w:r w:rsidRPr="3D907A01">
        <w:rPr>
          <w:rFonts w:eastAsia="Avenir Next LT Pro" w:hAnsi="Avenir Next LT Pro" w:cs="Avenir Next LT Pro"/>
          <w:b/>
          <w:bCs/>
        </w:rPr>
        <w:t>Assumptions</w:t>
      </w:r>
    </w:p>
    <w:p w14:paraId="164D924B" w14:textId="295D9D60" w:rsidR="24B967E5" w:rsidRDefault="24B967E5" w:rsidP="7B95B22F">
      <w:pPr>
        <w:pStyle w:val="ListParagraph"/>
        <w:numPr>
          <w:ilvl w:val="0"/>
          <w:numId w:val="1"/>
        </w:numPr>
        <w:rPr>
          <w:rFonts w:asciiTheme="minorHAnsi" w:eastAsiaTheme="minorEastAsia"/>
        </w:rPr>
      </w:pPr>
      <w:r w:rsidRPr="7B95B22F">
        <w:t>The samples are independent and identically distributed</w:t>
      </w:r>
    </w:p>
    <w:p w14:paraId="0DE2036C" w14:textId="2320E41A" w:rsidR="24B967E5" w:rsidRDefault="24B967E5" w:rsidP="7B95B22F">
      <w:pPr>
        <w:pStyle w:val="ListParagraph"/>
        <w:numPr>
          <w:ilvl w:val="0"/>
          <w:numId w:val="1"/>
        </w:numPr>
        <w:rPr>
          <w:rFonts w:asciiTheme="minorHAnsi" w:eastAsiaTheme="minorEastAsia"/>
        </w:rPr>
      </w:pPr>
      <w:r w:rsidRPr="7B95B22F">
        <w:t>Theta is approximately equal for all locations which is the expected value for the lake</w:t>
      </w:r>
    </w:p>
    <w:p w14:paraId="2B265C39" w14:textId="63076C49" w:rsidR="24B967E5" w:rsidRDefault="24B967E5" w:rsidP="7B95B22F">
      <w:pPr>
        <w:pStyle w:val="ListParagraph"/>
        <w:numPr>
          <w:ilvl w:val="0"/>
          <w:numId w:val="1"/>
        </w:numPr>
        <w:rPr>
          <w:rFonts w:asciiTheme="minorHAnsi" w:eastAsiaTheme="minorEastAsia"/>
        </w:rPr>
      </w:pPr>
      <w:r w:rsidRPr="7B95B22F">
        <w:t>The expected result for the lake or the region is the best estimate for locations without samples</w:t>
      </w:r>
    </w:p>
    <w:p w14:paraId="5D676EA1" w14:textId="6C443853" w:rsidR="24B967E5" w:rsidRDefault="24B967E5" w:rsidP="03034999">
      <w:pPr>
        <w:pStyle w:val="ListParagraph"/>
        <w:numPr>
          <w:ilvl w:val="0"/>
          <w:numId w:val="1"/>
        </w:numPr>
        <w:rPr>
          <w:rFonts w:asciiTheme="minorHAnsi" w:eastAsiaTheme="minorEastAsia"/>
        </w:rPr>
      </w:pPr>
      <w:r w:rsidRPr="03034999">
        <w:t>exchangeability of data {cite}`</w:t>
      </w:r>
      <w:proofErr w:type="spellStart"/>
      <w:r w:rsidRPr="03034999">
        <w:t>bayesgelman</w:t>
      </w:r>
      <w:proofErr w:type="spellEnd"/>
      <w:r w:rsidRPr="03034999">
        <w:t>`</w:t>
      </w:r>
    </w:p>
    <w:p w14:paraId="133941EE" w14:textId="52376013" w:rsidR="24B967E5" w:rsidRDefault="24B967E5" w:rsidP="62A9DC5F">
      <w:r w:rsidRPr="62A9DC5F">
        <w:rPr>
          <w:rFonts w:eastAsia="Avenir Next LT Pro" w:hAnsi="Avenir Next LT Pro" w:cs="Avenir Next LT Pro"/>
          <w:b/>
          <w:bCs/>
        </w:rPr>
        <w:t>Computational methods</w:t>
      </w:r>
    </w:p>
    <w:p w14:paraId="483F468F" w14:textId="567D77F1" w:rsidR="24B967E5" w:rsidRDefault="24B967E5" w:rsidP="03034999">
      <w:pPr>
        <w:rPr>
          <w:rFonts w:eastAsia="Avenir Next LT Pro" w:hAnsi="Avenir Next LT Pro" w:cs="Avenir Next LT Pro"/>
        </w:rPr>
      </w:pPr>
      <w:r w:rsidRPr="03034999">
        <w:rPr>
          <w:rFonts w:eastAsia="Avenir Next LT Pro" w:hAnsi="Avenir Next LT Pro" w:cs="Avenir Next LT Pro"/>
        </w:rPr>
        <w:t>Markov Chain Monte Carlo (MCMC) is a general method used to simulate probability models. A Markov chain is a model that describes a sequence of possible events where the probability of each event depends only on the results of the previous event. {cite}`</w:t>
      </w:r>
      <w:proofErr w:type="spellStart"/>
      <w:r w:rsidRPr="03034999">
        <w:rPr>
          <w:rFonts w:eastAsia="Avenir Next LT Pro" w:hAnsi="Avenir Next LT Pro" w:cs="Avenir Next LT Pro"/>
        </w:rPr>
        <w:t>bayeskruschke</w:t>
      </w:r>
      <w:proofErr w:type="spellEnd"/>
      <w:r w:rsidRPr="03034999">
        <w:rPr>
          <w:rFonts w:eastAsia="Avenir Next LT Pro" w:hAnsi="Avenir Next LT Pro" w:cs="Avenir Next LT Pro"/>
        </w:rPr>
        <w:t>`  {cite}</w:t>
      </w:r>
      <w:proofErr w:type="spellStart"/>
      <w:r w:rsidRPr="03034999">
        <w:rPr>
          <w:rFonts w:eastAsia="Avenir Next LT Pro" w:hAnsi="Avenir Next LT Pro" w:cs="Avenir Next LT Pro"/>
        </w:rPr>
        <w:t>bayesdowney</w:t>
      </w:r>
      <w:proofErr w:type="spellEnd"/>
      <w:r w:rsidRPr="03034999">
        <w:rPr>
          <w:rFonts w:eastAsia="Avenir Next LT Pro" w:hAnsi="Avenir Next LT Pro" w:cs="Avenir Next LT Pro"/>
        </w:rPr>
        <w:t>` {cite}`</w:t>
      </w:r>
      <w:proofErr w:type="spellStart"/>
      <w:r w:rsidRPr="03034999">
        <w:rPr>
          <w:rFonts w:eastAsia="Avenir Next LT Pro" w:hAnsi="Avenir Next LT Pro" w:cs="Avenir Next LT Pro"/>
        </w:rPr>
        <w:t>bayespilon</w:t>
      </w:r>
      <w:proofErr w:type="spellEnd"/>
      <w:r w:rsidRPr="03034999">
        <w:rPr>
          <w:rFonts w:eastAsia="Avenir Next LT Pro" w:hAnsi="Avenir Next LT Pro" w:cs="Avenir Next LT Pro"/>
        </w:rPr>
        <w:t>`</w:t>
      </w:r>
    </w:p>
    <w:p w14:paraId="4C9F06C3" w14:textId="7CD49367" w:rsidR="24B967E5" w:rsidRDefault="24B967E5" w:rsidP="03034999">
      <w:pPr>
        <w:rPr>
          <w:rFonts w:eastAsia="Calibri" w:hAnsi="Calibri"/>
        </w:rPr>
      </w:pPr>
      <w:r w:rsidRPr="03034999">
        <w:t>The implementation of MCMC methods is done with PyMC3 v3.1 {cite}`</w:t>
      </w:r>
      <w:proofErr w:type="spellStart"/>
      <w:r w:rsidRPr="03034999">
        <w:t>pymc</w:t>
      </w:r>
      <w:proofErr w:type="spellEnd"/>
      <w:r w:rsidRPr="03034999">
        <w:t xml:space="preserve">` and the results are analyzed with </w:t>
      </w:r>
      <w:proofErr w:type="spellStart"/>
      <w:r w:rsidRPr="03034999">
        <w:t>ArviZ</w:t>
      </w:r>
      <w:proofErr w:type="spellEnd"/>
      <w:r w:rsidRPr="03034999">
        <w:t xml:space="preserve"> v0.11.4 {cite}`</w:t>
      </w:r>
      <w:proofErr w:type="spellStart"/>
      <w:r w:rsidRPr="03034999">
        <w:t>arviz</w:t>
      </w:r>
      <w:proofErr w:type="spellEnd"/>
      <w:r w:rsidRPr="03034999">
        <w:t>`, SciPy v1.7 {cite}`</w:t>
      </w:r>
      <w:proofErr w:type="spellStart"/>
      <w:r w:rsidRPr="03034999">
        <w:t>scipy</w:t>
      </w:r>
      <w:proofErr w:type="spellEnd"/>
      <w:r w:rsidRPr="03034999">
        <w:t>` and pandas v1.34 {cite}`</w:t>
      </w:r>
      <w:r w:rsidR="03034999" w:rsidRPr="03034999">
        <w:t>reback2020pandas`</w:t>
      </w:r>
      <w:r w:rsidRPr="03034999">
        <w:t xml:space="preserve"> all running in a Python v3.7 {cite}`python` environment.</w:t>
      </w:r>
    </w:p>
    <w:p w14:paraId="1E4E06AF" w14:textId="576D201C" w:rsidR="2B405AF7" w:rsidRDefault="2B405AF7" w:rsidP="620C5CBD">
      <w:pPr>
        <w:rPr>
          <w:rFonts w:eastAsia="Calibri" w:hAnsi="Calibri"/>
        </w:rPr>
      </w:pPr>
      <w:r w:rsidRPr="620C5CBD">
        <w:rPr>
          <w:rFonts w:eastAsia="Calibri" w:hAnsi="Calibri"/>
        </w:rPr>
        <w:t xml:space="preserve">The data and methods are available in the repository: </w:t>
      </w:r>
      <w:r w:rsidR="0602B8EC" w:rsidRPr="620C5CBD">
        <w:rPr>
          <w:rFonts w:eastAsia="Calibri" w:hAnsi="Calibri"/>
        </w:rPr>
        <w:t>https://github.com/hammerdirt-analyst/finding-one-object</w:t>
      </w:r>
    </w:p>
    <w:p w14:paraId="242D5570" w14:textId="608B40D0" w:rsidR="24B967E5" w:rsidRDefault="25D75CD6" w:rsidP="22FDE0F6">
      <w:pPr>
        <w:pStyle w:val="Heading2"/>
        <w:rPr>
          <w:color w:val="4471C4"/>
        </w:rPr>
      </w:pPr>
      <w:del w:id="80" w:author="Montserrat Filella" w:date="2022-02-19T17:05:00Z">
        <w:r w:rsidRPr="22FDE0F6" w:rsidDel="00261BF4">
          <w:delText xml:space="preserve">3. </w:delText>
        </w:r>
        <w:r w:rsidR="24B967E5" w:rsidRPr="22FDE0F6" w:rsidDel="00261BF4">
          <w:delText>Results</w:delText>
        </w:r>
      </w:del>
      <w:ins w:id="81" w:author="Montserrat Filella" w:date="2022-02-19T17:05:00Z">
        <w:r w:rsidR="00261BF4">
          <w:t>RESULTS</w:t>
        </w:r>
      </w:ins>
    </w:p>
    <w:p w14:paraId="719D284B" w14:textId="6E66B41A" w:rsidR="24B967E5" w:rsidRDefault="24B967E5" w:rsidP="77AAA7D0">
      <w:pPr>
        <w:rPr>
          <w:rFonts w:eastAsia="Avenir Next LT Pro" w:hAnsi="Avenir Next LT Pro" w:cs="Avenir Next LT Pro"/>
        </w:rPr>
      </w:pPr>
      <w:r w:rsidRPr="77AAA7D0">
        <w:rPr>
          <w:rFonts w:eastAsia="Avenir Next LT Pro" w:hAnsi="Avenir Next LT Pro" w:cs="Avenir Next LT Pro"/>
        </w:rPr>
        <w:t>Before estimating the probable values of theta for a specific location or region</w:t>
      </w:r>
      <w:ins w:id="82" w:author="Montserrat Filella" w:date="2022-02-19T16:30:00Z">
        <w:r w:rsidR="006A4A41">
          <w:rPr>
            <w:rFonts w:eastAsia="Avenir Next LT Pro" w:hAnsi="Avenir Next LT Pro" w:cs="Avenir Next LT Pro"/>
          </w:rPr>
          <w:t>,</w:t>
        </w:r>
      </w:ins>
      <w:r w:rsidRPr="77AAA7D0">
        <w:rPr>
          <w:rFonts w:eastAsia="Avenir Next LT Pro" w:hAnsi="Avenir Next LT Pro" w:cs="Avenir Next LT Pro"/>
        </w:rPr>
        <w:t xml:space="preserve"> the </w:t>
      </w:r>
      <w:commentRangeStart w:id="83"/>
      <w:r w:rsidRPr="77AAA7D0">
        <w:rPr>
          <w:rFonts w:eastAsia="Avenir Next LT Pro" w:hAnsi="Avenir Next LT Pro" w:cs="Avenir Next LT Pro"/>
        </w:rPr>
        <w:t xml:space="preserve">third assumption </w:t>
      </w:r>
      <w:commentRangeEnd w:id="83"/>
      <w:r w:rsidR="006A4A41">
        <w:rPr>
          <w:rStyle w:val="CommentReference"/>
        </w:rPr>
        <w:commentReference w:id="83"/>
      </w:r>
      <w:r w:rsidRPr="77AAA7D0">
        <w:rPr>
          <w:rFonts w:eastAsia="Avenir Next LT Pro" w:hAnsi="Avenir Next LT Pro" w:cs="Avenir Next LT Pro"/>
        </w:rPr>
        <w:t>needs to be calculated for each sampling period.</w:t>
      </w:r>
      <w:r w:rsidR="229CF517" w:rsidRPr="77AAA7D0">
        <w:rPr>
          <w:rFonts w:eastAsia="Avenir Next LT Pro" w:hAnsi="Avenir Next LT Pro" w:cs="Avenir Next LT Pro"/>
        </w:rPr>
        <w:t xml:space="preserve"> As shown in Figure 2, at the end of year one it was apparent that the probability of finding FHPs was not the same at every survey. The expected probability is highest in year two, but the smallest 96% HDI is in year three</w:t>
      </w:r>
      <w:ins w:id="84" w:author="Montserrat Filella" w:date="2022-02-19T16:31:00Z">
        <w:r w:rsidR="006A4A41">
          <w:rPr>
            <w:rFonts w:eastAsia="Avenir Next LT Pro" w:hAnsi="Avenir Next LT Pro" w:cs="Avenir Next LT Pro"/>
          </w:rPr>
          <w:t>:</w:t>
        </w:r>
      </w:ins>
      <w:r w:rsidR="229CF517" w:rsidRPr="77AAA7D0">
        <w:rPr>
          <w:rFonts w:eastAsia="Avenir Next LT Pro" w:hAnsi="Avenir Next LT Pro" w:cs="Avenir Next LT Pro"/>
        </w:rPr>
        <w:t xml:space="preserve"> 12%.</w:t>
      </w:r>
    </w:p>
    <w:p w14:paraId="3130156D" w14:textId="16FD8C82" w:rsidR="24B967E5" w:rsidRDefault="3D907A01" w:rsidP="7B95B22F">
      <w:pPr>
        <w:jc w:val="center"/>
      </w:pPr>
      <w:r w:rsidRPr="77AAA7D0">
        <w:rPr>
          <w:rFonts w:eastAsia="Avenir Next LT Pro" w:hAnsi="Avenir Next LT Pro" w:cs="Avenir Next LT Pro"/>
        </w:rPr>
        <w:lastRenderedPageBreak/>
        <w:t>Figure 2</w:t>
      </w:r>
      <w:r w:rsidR="24B967E5">
        <w:rPr>
          <w:noProof/>
        </w:rPr>
        <w:drawing>
          <wp:inline distT="0" distB="0" distL="0" distR="0" wp14:anchorId="592668AC" wp14:editId="6B26400C">
            <wp:extent cx="5829300" cy="3473291"/>
            <wp:effectExtent l="0" t="0" r="0" b="0"/>
            <wp:docPr id="217382278" name="Picture 21738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29300" cy="3473291"/>
                    </a:xfrm>
                    <a:prstGeom prst="rect">
                      <a:avLst/>
                    </a:prstGeom>
                  </pic:spPr>
                </pic:pic>
              </a:graphicData>
            </a:graphic>
          </wp:inline>
        </w:drawing>
      </w:r>
    </w:p>
    <w:p w14:paraId="06541F06" w14:textId="20CBCCA9" w:rsidR="565771BE" w:rsidRDefault="565771BE" w:rsidP="77AAA7D0">
      <w:pPr>
        <w:spacing w:line="264" w:lineRule="auto"/>
        <w:rPr>
          <w:rFonts w:eastAsia="Calibri" w:hAnsi="Calibri"/>
        </w:rPr>
      </w:pPr>
      <w:r w:rsidRPr="77AAA7D0">
        <w:t>Recall that there were no samples in period two in Geneva and that not all locations are sampled in each sampling period (</w:t>
      </w:r>
      <w:r w:rsidR="31A02771" w:rsidRPr="77AAA7D0">
        <w:t>T</w:t>
      </w:r>
      <w:r w:rsidRPr="77AAA7D0">
        <w:t xml:space="preserve">able </w:t>
      </w:r>
      <w:r w:rsidR="1ED701C3" w:rsidRPr="77AAA7D0">
        <w:t>2</w:t>
      </w:r>
      <w:r w:rsidRPr="77AAA7D0">
        <w:t>). The assump</w:t>
      </w:r>
      <w:r w:rsidR="3A0C6C05" w:rsidRPr="77AAA7D0">
        <w:t>t</w:t>
      </w:r>
      <w:r w:rsidRPr="77AAA7D0">
        <w:t xml:space="preserve">ion is that without other evidence, theta at any location is approximately equal to theta for the lake. This concept is reciprocal, </w:t>
      </w:r>
      <w:r w:rsidRPr="77AAA7D0">
        <w:rPr>
          <w:rFonts w:eastAsia="Avenir Next LT Pro" w:hAnsi="Avenir Next LT Pro" w:cs="Avenir Next LT Pro"/>
        </w:rPr>
        <w:t>if theta lake is under consideration all locations that have valid samples on the lake are included in the estimation (</w:t>
      </w:r>
      <w:r w:rsidR="1021F851" w:rsidRPr="77AAA7D0">
        <w:rPr>
          <w:rFonts w:eastAsia="Avenir Next LT Pro" w:hAnsi="Avenir Next LT Pro" w:cs="Avenir Next LT Pro"/>
        </w:rPr>
        <w:t>F</w:t>
      </w:r>
      <w:r w:rsidRPr="77AAA7D0">
        <w:rPr>
          <w:rFonts w:eastAsia="Avenir Next LT Pro" w:hAnsi="Avenir Next LT Pro" w:cs="Avenir Next LT Pro"/>
        </w:rPr>
        <w:t>igure 3). Evidence is defined as sample results.</w:t>
      </w:r>
    </w:p>
    <w:p w14:paraId="50A31C9E" w14:textId="2D6309C8" w:rsidR="629D2FD0" w:rsidRDefault="629D2FD0" w:rsidP="77AAA7D0">
      <w:pPr>
        <w:jc w:val="center"/>
        <w:rPr>
          <w:rFonts w:eastAsia="Avenir Next LT Pro" w:hAnsi="Avenir Next LT Pro" w:cs="Avenir Next LT Pro"/>
        </w:rPr>
      </w:pPr>
      <w:r w:rsidRPr="77AAA7D0">
        <w:rPr>
          <w:rFonts w:eastAsia="Avenir Next LT Pro" w:hAnsi="Avenir Next LT Pro" w:cs="Avenir Next LT Pro"/>
        </w:rPr>
        <w:t>Figure 3</w:t>
      </w:r>
    </w:p>
    <w:p w14:paraId="366B9C7C" w14:textId="4EBC934E" w:rsidR="2DD65B88" w:rsidRDefault="2DD65B88" w:rsidP="62A9DC5F">
      <w:pPr>
        <w:jc w:val="center"/>
        <w:rPr>
          <w:rFonts w:eastAsia="Calibri" w:hAnsi="Calibri"/>
        </w:rPr>
      </w:pPr>
      <w:r>
        <w:rPr>
          <w:noProof/>
        </w:rPr>
        <w:lastRenderedPageBreak/>
        <w:drawing>
          <wp:inline distT="0" distB="0" distL="0" distR="0" wp14:anchorId="50A517AF" wp14:editId="366681F3">
            <wp:extent cx="5120640" cy="4448556"/>
            <wp:effectExtent l="0" t="0" r="0" b="0"/>
            <wp:docPr id="1869356200" name="Picture 1869356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20640" cy="4448556"/>
                    </a:xfrm>
                    <a:prstGeom prst="rect">
                      <a:avLst/>
                    </a:prstGeom>
                  </pic:spPr>
                </pic:pic>
              </a:graphicData>
            </a:graphic>
          </wp:inline>
        </w:drawing>
      </w:r>
    </w:p>
    <w:p w14:paraId="630334CB" w14:textId="406E4127" w:rsidR="34EC623B" w:rsidRDefault="10F29A0A" w:rsidP="77AAA7D0">
      <w:pPr>
        <w:rPr>
          <w:rFonts w:eastAsia="Avenir Next LT Pro" w:hAnsi="Avenir Next LT Pro" w:cs="Avenir Next LT Pro"/>
          <w:i/>
          <w:iCs/>
        </w:rPr>
      </w:pPr>
      <w:r w:rsidRPr="77AAA7D0">
        <w:rPr>
          <w:rFonts w:eastAsia="Avenir Next LT Pro" w:hAnsi="Avenir Next LT Pro" w:cs="Avenir Next LT Pro"/>
          <w:i/>
          <w:iCs/>
        </w:rPr>
        <w:t xml:space="preserve">Figure 3. </w:t>
      </w:r>
      <w:r w:rsidR="1BFBD2AB" w:rsidRPr="77AAA7D0">
        <w:rPr>
          <w:rFonts w:eastAsia="Avenir Next LT Pro" w:hAnsi="Avenir Next LT Pro" w:cs="Avenir Next LT Pro"/>
          <w:i/>
          <w:iCs/>
        </w:rPr>
        <w:t>T</w:t>
      </w:r>
      <w:r w:rsidR="34EC623B" w:rsidRPr="77AAA7D0">
        <w:rPr>
          <w:rFonts w:eastAsia="Avenir Next LT Pro" w:hAnsi="Avenir Next LT Pro" w:cs="Avenir Next LT Pro"/>
          <w:i/>
          <w:iCs/>
        </w:rPr>
        <w:t xml:space="preserve">he probable values of theta for the survey locations in Geneva given all the survey data for the lake. </w:t>
      </w:r>
      <w:r w:rsidR="513FE966" w:rsidRPr="77AAA7D0">
        <w:rPr>
          <w:rFonts w:eastAsia="Avenir Next LT Pro" w:hAnsi="Avenir Next LT Pro" w:cs="Avenir Next LT Pro"/>
          <w:b/>
          <w:bCs/>
          <w:i/>
          <w:iCs/>
        </w:rPr>
        <w:t xml:space="preserve">Left: </w:t>
      </w:r>
      <w:r w:rsidR="34EC623B" w:rsidRPr="77AAA7D0">
        <w:rPr>
          <w:rFonts w:eastAsia="Avenir Next LT Pro" w:hAnsi="Avenir Next LT Pro" w:cs="Avenir Next LT Pro"/>
          <w:i/>
          <w:iCs/>
        </w:rPr>
        <w:t>the</w:t>
      </w:r>
      <w:r w:rsidR="3F148A7E" w:rsidRPr="77AAA7D0">
        <w:rPr>
          <w:rFonts w:eastAsia="Avenir Next LT Pro" w:hAnsi="Avenir Next LT Pro" w:cs="Avenir Next LT Pro"/>
          <w:i/>
          <w:iCs/>
        </w:rPr>
        <w:t xml:space="preserve"> </w:t>
      </w:r>
      <w:r w:rsidR="34EC623B" w:rsidRPr="77AAA7D0">
        <w:rPr>
          <w:rFonts w:eastAsia="Avenir Next LT Pro" w:hAnsi="Avenir Next LT Pro" w:cs="Avenir Next LT Pro"/>
          <w:i/>
          <w:iCs/>
        </w:rPr>
        <w:t xml:space="preserve">difference in means is less than 0.01 for any of the locations. </w:t>
      </w:r>
      <w:r w:rsidR="34EC623B" w:rsidRPr="77AAA7D0">
        <w:rPr>
          <w:rFonts w:eastAsia="Avenir Next LT Pro" w:hAnsi="Avenir Next LT Pro" w:cs="Avenir Next LT Pro"/>
          <w:b/>
          <w:bCs/>
          <w:i/>
          <w:iCs/>
        </w:rPr>
        <w:t>Right:</w:t>
      </w:r>
      <w:r w:rsidR="34EC623B" w:rsidRPr="77AAA7D0">
        <w:rPr>
          <w:rFonts w:eastAsia="Avenir Next LT Pro" w:hAnsi="Avenir Next LT Pro" w:cs="Avenir Next LT Pro"/>
          <w:i/>
          <w:iCs/>
        </w:rPr>
        <w:t xml:space="preserve"> villa-</w:t>
      </w:r>
      <w:proofErr w:type="spellStart"/>
      <w:r w:rsidR="34EC623B" w:rsidRPr="77AAA7D0">
        <w:rPr>
          <w:rFonts w:eastAsia="Avenir Next LT Pro" w:hAnsi="Avenir Next LT Pro" w:cs="Avenir Next LT Pro"/>
          <w:i/>
          <w:iCs/>
        </w:rPr>
        <w:t>barton</w:t>
      </w:r>
      <w:proofErr w:type="spellEnd"/>
      <w:r w:rsidR="34EC623B" w:rsidRPr="77AAA7D0">
        <w:rPr>
          <w:rFonts w:eastAsia="Avenir Next LT Pro" w:hAnsi="Avenir Next LT Pro" w:cs="Avenir Next LT Pro"/>
          <w:i/>
          <w:iCs/>
        </w:rPr>
        <w:t xml:space="preserve"> has the highest min and max HDI values</w:t>
      </w:r>
      <w:r w:rsidR="520A9CDE" w:rsidRPr="77AAA7D0">
        <w:rPr>
          <w:rFonts w:eastAsia="Avenir Next LT Pro" w:hAnsi="Avenir Next LT Pro" w:cs="Avenir Next LT Pro"/>
          <w:i/>
          <w:iCs/>
        </w:rPr>
        <w:t xml:space="preserve"> as well as the highest mean.</w:t>
      </w:r>
    </w:p>
    <w:p w14:paraId="3B14AE1A" w14:textId="206B739E" w:rsidR="3D907A01" w:rsidRDefault="006A4A41" w:rsidP="77AAA7D0">
      <w:pPr>
        <w:rPr>
          <w:rFonts w:eastAsia="Calibri" w:hAnsi="Calibri"/>
        </w:rPr>
      </w:pPr>
      <w:ins w:id="85" w:author="Montserrat Filella" w:date="2022-02-19T16:32:00Z">
        <w:r>
          <w:rPr>
            <w:rFonts w:eastAsia="Calibri" w:hAnsi="Calibri"/>
          </w:rPr>
          <w:t xml:space="preserve">Since </w:t>
        </w:r>
      </w:ins>
      <w:r w:rsidR="3D907A01" w:rsidRPr="77AAA7D0">
        <w:rPr>
          <w:rFonts w:eastAsia="Calibri" w:hAnsi="Calibri"/>
        </w:rPr>
        <w:t>Geneva is in the Petit Lac, rather than using all the data from the lake, the probability of each location can also be estimated by restricting prior data to surveys in the sub-basin (figure 4).</w:t>
      </w:r>
    </w:p>
    <w:p w14:paraId="66215FD4" w14:textId="21D95F6F" w:rsidR="3D907A01" w:rsidRDefault="3D907A01" w:rsidP="77AAA7D0">
      <w:pPr>
        <w:jc w:val="center"/>
        <w:rPr>
          <w:rFonts w:eastAsia="Calibri" w:hAnsi="Calibri"/>
        </w:rPr>
      </w:pPr>
      <w:r w:rsidRPr="77AAA7D0">
        <w:rPr>
          <w:rFonts w:eastAsia="Calibri" w:hAnsi="Calibri"/>
        </w:rPr>
        <w:t>Figure 4</w:t>
      </w:r>
    </w:p>
    <w:p w14:paraId="5EB5DBA5" w14:textId="14AACEC4" w:rsidR="3D907A01" w:rsidRDefault="25E4FB9F" w:rsidP="25E4FB9F">
      <w:pPr>
        <w:jc w:val="center"/>
        <w:rPr>
          <w:rFonts w:eastAsia="Calibri" w:hAnsi="Calibri"/>
        </w:rPr>
      </w:pPr>
      <w:r>
        <w:rPr>
          <w:noProof/>
        </w:rPr>
        <w:lastRenderedPageBreak/>
        <w:drawing>
          <wp:inline distT="0" distB="0" distL="0" distR="0" wp14:anchorId="779E1FE0" wp14:editId="0CE92B5A">
            <wp:extent cx="4572000" cy="3971925"/>
            <wp:effectExtent l="0" t="0" r="0" b="0"/>
            <wp:docPr id="482393906" name="Picture 48239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0A0C0C33" w14:textId="6BD8FE3A" w:rsidR="3D907A01" w:rsidRDefault="3D907A01" w:rsidP="77AAA7D0">
      <w:pPr>
        <w:rPr>
          <w:rFonts w:eastAsia="Calibri" w:hAnsi="Calibri"/>
        </w:rPr>
      </w:pPr>
      <w:r w:rsidRPr="77AAA7D0">
        <w:rPr>
          <w:rFonts w:eastAsia="Calibri" w:hAnsi="Calibri"/>
        </w:rPr>
        <w:t xml:space="preserve">Figure 4. The probable values of theta given the data from the Petit Lac. </w:t>
      </w:r>
      <w:r w:rsidRPr="77AAA7D0">
        <w:rPr>
          <w:rFonts w:eastAsia="Calibri" w:hAnsi="Calibri"/>
          <w:b/>
          <w:bCs/>
        </w:rPr>
        <w:t xml:space="preserve">Left: </w:t>
      </w:r>
      <w:r w:rsidRPr="77AAA7D0">
        <w:rPr>
          <w:rFonts w:eastAsia="Calibri" w:hAnsi="Calibri"/>
        </w:rPr>
        <w:t xml:space="preserve">the locations on the right bank still maintain the advantage, but the expected value of theta for the Petit Lac is much lower than the rest of the lake. </w:t>
      </w:r>
      <w:r w:rsidRPr="77AAA7D0">
        <w:rPr>
          <w:rFonts w:eastAsia="Calibri" w:hAnsi="Calibri"/>
          <w:b/>
          <w:bCs/>
        </w:rPr>
        <w:t>Right:</w:t>
      </w:r>
      <w:r w:rsidRPr="77AAA7D0">
        <w:rPr>
          <w:rFonts w:eastAsia="Calibri" w:hAnsi="Calibri"/>
        </w:rPr>
        <w:t xml:space="preserve"> the 94% HDI of each location in Geneva has a greater range when just the data from the Petit Lac is considered.</w:t>
      </w:r>
    </w:p>
    <w:p w14:paraId="47FCCB98" w14:textId="3717A215" w:rsidR="25E4FB9F" w:rsidRDefault="25E4FB9F" w:rsidP="77AAA7D0">
      <w:pPr>
        <w:rPr>
          <w:rFonts w:eastAsia="Calibri" w:hAnsi="Calibri"/>
        </w:rPr>
      </w:pPr>
      <w:r w:rsidRPr="77AAA7D0">
        <w:rPr>
          <w:rFonts w:eastAsia="Calibri" w:hAnsi="Calibri"/>
        </w:rPr>
        <w:t xml:space="preserve">The shores of Saint </w:t>
      </w:r>
      <w:proofErr w:type="spellStart"/>
      <w:r w:rsidRPr="77AAA7D0">
        <w:rPr>
          <w:rFonts w:eastAsia="Calibri" w:hAnsi="Calibri"/>
        </w:rPr>
        <w:t>Sulpice</w:t>
      </w:r>
      <w:proofErr w:type="spellEnd"/>
      <w:r w:rsidRPr="77AAA7D0">
        <w:rPr>
          <w:rFonts w:eastAsia="Calibri" w:hAnsi="Calibri"/>
        </w:rPr>
        <w:t xml:space="preserve"> have been monitored yearly since 2016 by students from the EPFL. Contrary to locations in Geneva there is only one sample per location per year, apart from tiger-duck beach, which had two samples in year five (figure 5).</w:t>
      </w:r>
    </w:p>
    <w:p w14:paraId="4D20EAC1" w14:textId="7966B876" w:rsidR="25E4FB9F" w:rsidRDefault="25E4FB9F" w:rsidP="22A604CF">
      <w:pPr>
        <w:jc w:val="center"/>
        <w:rPr>
          <w:rFonts w:eastAsia="Calibri" w:hAnsi="Calibri"/>
        </w:rPr>
      </w:pPr>
      <w:r>
        <w:rPr>
          <w:noProof/>
        </w:rPr>
        <w:lastRenderedPageBreak/>
        <w:drawing>
          <wp:inline distT="0" distB="0" distL="0" distR="0" wp14:anchorId="064538D6" wp14:editId="7ADCCD22">
            <wp:extent cx="4572000" cy="3971925"/>
            <wp:effectExtent l="0" t="0" r="0" b="0"/>
            <wp:docPr id="2007427775" name="Picture 200742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11A17C46" w14:textId="7EAACC87" w:rsidR="25E4FB9F" w:rsidRDefault="25E4FB9F" w:rsidP="77AAA7D0">
      <w:pPr>
        <w:jc w:val="center"/>
        <w:rPr>
          <w:rFonts w:eastAsia="Calibri" w:hAnsi="Calibri"/>
        </w:rPr>
      </w:pPr>
      <w:r w:rsidRPr="77AAA7D0">
        <w:rPr>
          <w:rFonts w:eastAsia="Calibri" w:hAnsi="Calibri"/>
        </w:rPr>
        <w:t xml:space="preserve"> Figure 5</w:t>
      </w:r>
    </w:p>
    <w:p w14:paraId="6AD87279" w14:textId="35FE4C78" w:rsidR="25E4FB9F" w:rsidRDefault="25E4FB9F" w:rsidP="77AAA7D0">
      <w:pPr>
        <w:rPr>
          <w:rFonts w:eastAsia="Calibri" w:hAnsi="Calibri"/>
        </w:rPr>
      </w:pPr>
      <w:r w:rsidRPr="77AAA7D0">
        <w:rPr>
          <w:rFonts w:eastAsia="Calibri" w:hAnsi="Calibri"/>
        </w:rPr>
        <w:t xml:space="preserve">Saint </w:t>
      </w:r>
      <w:proofErr w:type="spellStart"/>
      <w:r w:rsidRPr="77AAA7D0">
        <w:rPr>
          <w:rFonts w:eastAsia="Calibri" w:hAnsi="Calibri"/>
        </w:rPr>
        <w:t>Sulpice</w:t>
      </w:r>
      <w:proofErr w:type="spellEnd"/>
      <w:r w:rsidRPr="77AAA7D0">
        <w:rPr>
          <w:rFonts w:eastAsia="Calibri" w:hAnsi="Calibri"/>
        </w:rPr>
        <w:t xml:space="preserve"> is in the Grand Lac. This subbasin has a higher expected value of theta (figure 6). The expected value of theta is approximately the same for all locations and higher than the lake or Geneva.</w:t>
      </w:r>
    </w:p>
    <w:p w14:paraId="2B5EBE21" w14:textId="456C26C8" w:rsidR="25E4FB9F" w:rsidRDefault="22A604CF" w:rsidP="22A604CF">
      <w:pPr>
        <w:jc w:val="center"/>
        <w:rPr>
          <w:rFonts w:eastAsia="Calibri" w:hAnsi="Calibri"/>
        </w:rPr>
      </w:pPr>
      <w:r>
        <w:rPr>
          <w:noProof/>
        </w:rPr>
        <w:lastRenderedPageBreak/>
        <w:drawing>
          <wp:inline distT="0" distB="0" distL="0" distR="0" wp14:anchorId="0EB89831" wp14:editId="3F493FF5">
            <wp:extent cx="4572000" cy="3971925"/>
            <wp:effectExtent l="0" t="0" r="0" b="0"/>
            <wp:docPr id="100660771" name="Picture 100660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2599EC66" w14:textId="4CFD23BB" w:rsidR="25E4FB9F" w:rsidRDefault="22A604CF" w:rsidP="77AAA7D0">
      <w:pPr>
        <w:jc w:val="center"/>
        <w:rPr>
          <w:rFonts w:eastAsia="Calibri" w:hAnsi="Calibri"/>
        </w:rPr>
      </w:pPr>
      <w:r w:rsidRPr="77AAA7D0">
        <w:rPr>
          <w:rFonts w:eastAsia="Calibri" w:hAnsi="Calibri"/>
        </w:rPr>
        <w:t>Figure 6</w:t>
      </w:r>
    </w:p>
    <w:p w14:paraId="74CEACB6" w14:textId="4C6B65AC" w:rsidR="54A07317" w:rsidDel="005B3411" w:rsidRDefault="54A07317" w:rsidP="7B95B22F">
      <w:pPr>
        <w:pStyle w:val="Heading2"/>
        <w:spacing w:before="0" w:after="240"/>
        <w:rPr>
          <w:del w:id="86" w:author="Montserrat Filella" w:date="2022-02-19T16:36:00Z"/>
        </w:rPr>
      </w:pPr>
      <w:commentRangeStart w:id="87"/>
      <w:del w:id="88" w:author="Montserrat Filella" w:date="2022-02-19T16:36:00Z">
        <w:r w:rsidRPr="7B95B22F" w:rsidDel="009119C8">
          <w:delText>Conclusion</w:delText>
        </w:r>
      </w:del>
      <w:commentRangeEnd w:id="87"/>
      <w:r w:rsidR="00334F19">
        <w:rPr>
          <w:rStyle w:val="CommentReference"/>
          <w:color w:val="000000" w:themeColor="text1"/>
        </w:rPr>
        <w:commentReference w:id="87"/>
      </w:r>
    </w:p>
    <w:p w14:paraId="4F284483" w14:textId="6DDAABA2" w:rsidR="005B3411" w:rsidRPr="005B3411" w:rsidRDefault="00261BF4" w:rsidP="00261BF4">
      <w:pPr>
        <w:rPr>
          <w:ins w:id="89" w:author="Montserrat Filella" w:date="2022-02-19T16:57:00Z"/>
        </w:rPr>
      </w:pPr>
      <w:ins w:id="90" w:author="Montserrat Filella" w:date="2022-02-19T17:05:00Z">
        <w:r>
          <w:t>DISCUSSION</w:t>
        </w:r>
      </w:ins>
    </w:p>
    <w:p w14:paraId="504738A6" w14:textId="44379D92" w:rsidR="71707509" w:rsidRDefault="16196E69" w:rsidP="3D907A01">
      <w:pPr>
        <w:rPr>
          <w:rFonts w:eastAsia="Calibri" w:hAnsi="Calibri"/>
        </w:rPr>
      </w:pPr>
      <w:commentRangeStart w:id="91"/>
      <w:r w:rsidRPr="3D907A01">
        <w:t>It was</w:t>
      </w:r>
      <w:r w:rsidR="71707509" w:rsidRPr="3D907A01">
        <w:t xml:space="preserve"> decided </w:t>
      </w:r>
      <w:commentRangeEnd w:id="91"/>
      <w:r w:rsidR="00334F19">
        <w:rPr>
          <w:rStyle w:val="CommentReference"/>
        </w:rPr>
        <w:commentReference w:id="91"/>
      </w:r>
      <w:r w:rsidR="71707509" w:rsidRPr="3D907A01">
        <w:t xml:space="preserve">that the best chances of finding an FHP </w:t>
      </w:r>
      <w:ins w:id="92" w:author="Montserrat Filella" w:date="2022-02-19T16:42:00Z">
        <w:r w:rsidR="00334F19">
          <w:t xml:space="preserve">in Geneva </w:t>
        </w:r>
      </w:ins>
      <w:r w:rsidR="71707509" w:rsidRPr="3D907A01">
        <w:t>was at villa-</w:t>
      </w:r>
      <w:proofErr w:type="spellStart"/>
      <w:r w:rsidR="71707509" w:rsidRPr="3D907A01">
        <w:t>barton</w:t>
      </w:r>
      <w:proofErr w:type="spellEnd"/>
      <w:r w:rsidR="71707509" w:rsidRPr="3D907A01">
        <w:t xml:space="preserve">. </w:t>
      </w:r>
      <w:r w:rsidR="39B53264" w:rsidRPr="3D907A01">
        <w:t>T</w:t>
      </w:r>
      <w:r w:rsidR="71707509" w:rsidRPr="3D907A01">
        <w:t>he proximity to the train station and the time it takes to complete a survey as well as the likelihood of finding an FHP</w:t>
      </w:r>
      <w:r w:rsidR="4E57BD36" w:rsidRPr="3D907A01">
        <w:t xml:space="preserve"> were considered</w:t>
      </w:r>
      <w:r w:rsidR="71707509" w:rsidRPr="3D907A01">
        <w:t xml:space="preserve">. </w:t>
      </w:r>
    </w:p>
    <w:p w14:paraId="3B42B9E1" w14:textId="764A586F" w:rsidR="71707509" w:rsidRDefault="71707509" w:rsidP="3D907A01">
      <w:pPr>
        <w:rPr>
          <w:rFonts w:eastAsia="Calibri" w:hAnsi="Calibri"/>
        </w:rPr>
      </w:pPr>
      <w:r w:rsidRPr="3D907A01">
        <w:t>The locations on the left bank of the lake, (baby-</w:t>
      </w:r>
      <w:proofErr w:type="spellStart"/>
      <w:r w:rsidRPr="3D907A01">
        <w:t>plage</w:t>
      </w:r>
      <w:proofErr w:type="spellEnd"/>
      <w:r w:rsidRPr="3D907A01">
        <w:t>, rocky-</w:t>
      </w:r>
      <w:proofErr w:type="spellStart"/>
      <w:r w:rsidRPr="3D907A01">
        <w:t>plage</w:t>
      </w:r>
      <w:proofErr w:type="spellEnd"/>
      <w:r w:rsidRPr="3D907A01">
        <w:t xml:space="preserve"> and baby-</w:t>
      </w:r>
      <w:proofErr w:type="spellStart"/>
      <w:r w:rsidRPr="3D907A01">
        <w:t>plage</w:t>
      </w:r>
      <w:proofErr w:type="spellEnd"/>
      <w:r w:rsidRPr="3D907A01">
        <w:t xml:space="preserve">-ii) had only 3/14 positive samples in the most recent sampling period, well below the mean for the lake. </w:t>
      </w:r>
    </w:p>
    <w:p w14:paraId="3BB8C716" w14:textId="5922E28A" w:rsidR="71707509" w:rsidRDefault="71707509" w:rsidP="66729E2D">
      <w:pPr>
        <w:rPr>
          <w:rFonts w:eastAsia="Calibri" w:hAnsi="Calibri"/>
        </w:rPr>
      </w:pPr>
      <w:r w:rsidRPr="66729E2D">
        <w:t>FHP had been found at villa-</w:t>
      </w:r>
      <w:proofErr w:type="spellStart"/>
      <w:r w:rsidRPr="66729E2D">
        <w:t>barton</w:t>
      </w:r>
      <w:proofErr w:type="spellEnd"/>
      <w:r w:rsidRPr="66729E2D">
        <w:t xml:space="preserve"> and at </w:t>
      </w:r>
      <w:proofErr w:type="spellStart"/>
      <w:r w:rsidRPr="66729E2D">
        <w:t>jardin-botanique</w:t>
      </w:r>
      <w:proofErr w:type="spellEnd"/>
      <w:r w:rsidRPr="66729E2D">
        <w:t xml:space="preserve"> in the previous sampling periods (4/15) and those locations had only been sampled twice in the third period, with a success rate of </w:t>
      </w:r>
      <w:r w:rsidRPr="66729E2D">
        <w:t>½</w:t>
      </w:r>
      <w:r w:rsidRPr="66729E2D">
        <w:t>. Suggesting that the results from figure 2 confirm the assumption that the probability of finding an FHP is not equal for all locations and there is a slightly better chance on the right bank.</w:t>
      </w:r>
    </w:p>
    <w:p w14:paraId="212B5903" w14:textId="7225EC68" w:rsidR="71707509" w:rsidRDefault="29AEC3D7" w:rsidP="17F9AA8C">
      <w:pPr>
        <w:rPr>
          <w:rFonts w:eastAsia="Avenir Next LT Pro" w:hAnsi="Avenir Next LT Pro" w:cs="Avenir Next LT Pro"/>
        </w:rPr>
      </w:pPr>
      <w:r w:rsidRPr="77AAA7D0">
        <w:rPr>
          <w:rFonts w:eastAsia="Avenir Next LT Pro" w:hAnsi="Avenir Next LT Pro" w:cs="Avenir Next LT Pro"/>
        </w:rPr>
        <w:lastRenderedPageBreak/>
        <w:t>Cotton buds or cotton swabs are found in 81% of all surveys on Lake Geneva {cite}`</w:t>
      </w:r>
      <w:proofErr w:type="spellStart"/>
      <w:r w:rsidRPr="77AAA7D0">
        <w:rPr>
          <w:rFonts w:eastAsia="Avenir Next LT Pro" w:hAnsi="Avenir Next LT Pro" w:cs="Avenir Next LT Pro"/>
        </w:rPr>
        <w:t>iqaasl</w:t>
      </w:r>
      <w:proofErr w:type="spellEnd"/>
      <w:r w:rsidRPr="77AAA7D0">
        <w:rPr>
          <w:rFonts w:eastAsia="Avenir Next LT Pro" w:hAnsi="Avenir Next LT Pro" w:cs="Avenir Next LT Pro"/>
        </w:rPr>
        <w:t xml:space="preserve">` and mostly originate from the same source as FHP: toilets and wastewater treatment facilities. </w:t>
      </w:r>
      <w:r w:rsidR="01D89921" w:rsidRPr="77AAA7D0">
        <w:rPr>
          <w:rFonts w:eastAsia="Avenir Next LT Pro" w:hAnsi="Avenir Next LT Pro" w:cs="Avenir Next LT Pro"/>
        </w:rPr>
        <w:t>When cotton swabs are considered the difference between villa-</w:t>
      </w:r>
      <w:proofErr w:type="spellStart"/>
      <w:r w:rsidR="01D89921" w:rsidRPr="77AAA7D0">
        <w:rPr>
          <w:rFonts w:eastAsia="Avenir Next LT Pro" w:hAnsi="Avenir Next LT Pro" w:cs="Avenir Next LT Pro"/>
        </w:rPr>
        <w:t>barton</w:t>
      </w:r>
      <w:proofErr w:type="spellEnd"/>
      <w:r w:rsidR="01D89921" w:rsidRPr="77AAA7D0">
        <w:rPr>
          <w:rFonts w:eastAsia="Avenir Next LT Pro" w:hAnsi="Avenir Next LT Pro" w:cs="Avenir Next LT Pro"/>
        </w:rPr>
        <w:t xml:space="preserve"> and the other locations is more evident. The expected value of theta is highest and the 94% HDI is smallest (support 1a). Supporting the decision to survey the right bank as opposed to the left bank because </w:t>
      </w:r>
      <w:r w:rsidR="7B95B22F" w:rsidRPr="77AAA7D0">
        <w:rPr>
          <w:rFonts w:eastAsia="Avenir Next LT Pro" w:hAnsi="Avenir Next LT Pro" w:cs="Avenir Next LT Pro"/>
        </w:rPr>
        <w:t>the occurrence of objects with the same source is also elevated.</w:t>
      </w:r>
    </w:p>
    <w:p w14:paraId="2325BACB" w14:textId="44A0E7F3" w:rsidR="01D89921" w:rsidRDefault="71707509" w:rsidP="03034999">
      <w:pPr>
        <w:rPr>
          <w:rFonts w:eastAsia="Calibri" w:hAnsi="Calibri"/>
        </w:rPr>
      </w:pPr>
      <w:r w:rsidRPr="03034999">
        <w:t>The choice of prior data has an influence on the posterior distribution {cite}`</w:t>
      </w:r>
      <w:proofErr w:type="spellStart"/>
      <w:r w:rsidRPr="03034999">
        <w:t>catalogofpriors</w:t>
      </w:r>
      <w:proofErr w:type="spellEnd"/>
      <w:r w:rsidRPr="03034999">
        <w:t>` {cite}`</w:t>
      </w:r>
      <w:proofErr w:type="spellStart"/>
      <w:r w:rsidR="03034999" w:rsidRPr="03034999">
        <w:t>noninformativepriors</w:t>
      </w:r>
      <w:proofErr w:type="spellEnd"/>
      <w:r w:rsidRPr="03034999">
        <w:t>` {cite}`</w:t>
      </w:r>
      <w:proofErr w:type="spellStart"/>
      <w:r w:rsidRPr="03034999">
        <w:t>bayesjefferys</w:t>
      </w:r>
      <w:proofErr w:type="spellEnd"/>
      <w:r w:rsidRPr="03034999">
        <w:t>`. When the lake results are considered both city's aggregate near the expected value for the lake, the differences between the locations is minimized because of the overwhelming number of surveys on the lake when compared to any single location (figure 4 and figure 2).</w:t>
      </w:r>
    </w:p>
    <w:p w14:paraId="7BAA742C" w14:textId="7CF95E81" w:rsidR="01D89921" w:rsidRDefault="66729E2D" w:rsidP="17F9AA8C">
      <w:pPr>
        <w:rPr>
          <w:rFonts w:eastAsia="Avenir Next LT Pro" w:hAnsi="Avenir Next LT Pro" w:cs="Avenir Next LT Pro"/>
        </w:rPr>
      </w:pPr>
      <w:r w:rsidRPr="17F9AA8C">
        <w:rPr>
          <w:rFonts w:eastAsia="Calibri" w:hAnsi="Calibri"/>
        </w:rPr>
        <w:t>When the prior data was limited to observations in the Petit Lac, figure 3, the expected value of theta is 15-20 points lower than the expected value of the rest of lake. The locations on the right bank have the highest expected values of theta and the 94% HDI extends to 41%, supporting the conclusion that the expected value of theta is greater on the right bank.</w:t>
      </w:r>
    </w:p>
    <w:p w14:paraId="2BBE28AE" w14:textId="2960FCBE" w:rsidR="01D89921" w:rsidRDefault="71707509" w:rsidP="17F9AA8C">
      <w:pPr>
        <w:rPr>
          <w:rFonts w:eastAsia="Avenir Next LT Pro" w:hAnsi="Avenir Next LT Pro" w:cs="Avenir Next LT Pro"/>
        </w:rPr>
      </w:pPr>
      <w:r w:rsidRPr="17F9AA8C">
        <w:rPr>
          <w:rFonts w:eastAsia="Avenir Next LT Pro" w:hAnsi="Avenir Next LT Pro" w:cs="Avenir Next LT Pro"/>
        </w:rPr>
        <w:t xml:space="preserve">When just the results from the sub-basins are considered the range of the 94% HDI increases both in Saint </w:t>
      </w:r>
      <w:proofErr w:type="spellStart"/>
      <w:r w:rsidRPr="17F9AA8C">
        <w:rPr>
          <w:rFonts w:eastAsia="Avenir Next LT Pro" w:hAnsi="Avenir Next LT Pro" w:cs="Avenir Next LT Pro"/>
        </w:rPr>
        <w:t>Sulpice</w:t>
      </w:r>
      <w:proofErr w:type="spellEnd"/>
      <w:r w:rsidRPr="17F9AA8C">
        <w:rPr>
          <w:rFonts w:eastAsia="Avenir Next LT Pro" w:hAnsi="Avenir Next LT Pro" w:cs="Avenir Next LT Pro"/>
        </w:rPr>
        <w:t xml:space="preserve"> and Geneva, reflecting the increase in uncertainty because there is less data being used to assess the probable values of theta. The number of samples per location is very similar in Saint </w:t>
      </w:r>
      <w:proofErr w:type="spellStart"/>
      <w:r w:rsidRPr="17F9AA8C">
        <w:rPr>
          <w:rFonts w:eastAsia="Avenir Next LT Pro" w:hAnsi="Avenir Next LT Pro" w:cs="Avenir Next LT Pro"/>
        </w:rPr>
        <w:t>Sulpice</w:t>
      </w:r>
      <w:proofErr w:type="spellEnd"/>
      <w:r w:rsidRPr="17F9AA8C">
        <w:rPr>
          <w:rFonts w:eastAsia="Avenir Next LT Pro" w:hAnsi="Avenir Next LT Pro" w:cs="Avenir Next LT Pro"/>
        </w:rPr>
        <w:t xml:space="preserve"> as well as the survey results, thus the probability of finding an FHP is approximately equal for all locations (figure 5). In Geneva the locations that have the fewest surveys (rocky-</w:t>
      </w:r>
      <w:proofErr w:type="spellStart"/>
      <w:r w:rsidRPr="17F9AA8C">
        <w:rPr>
          <w:rFonts w:eastAsia="Avenir Next LT Pro" w:hAnsi="Avenir Next LT Pro" w:cs="Avenir Next LT Pro"/>
        </w:rPr>
        <w:t>plage</w:t>
      </w:r>
      <w:proofErr w:type="spellEnd"/>
      <w:r w:rsidRPr="17F9AA8C">
        <w:rPr>
          <w:rFonts w:eastAsia="Avenir Next LT Pro" w:hAnsi="Avenir Next LT Pro" w:cs="Avenir Next LT Pro"/>
        </w:rPr>
        <w:t>, baby-</w:t>
      </w:r>
      <w:proofErr w:type="spellStart"/>
      <w:r w:rsidRPr="17F9AA8C">
        <w:rPr>
          <w:rFonts w:eastAsia="Avenir Next LT Pro" w:hAnsi="Avenir Next LT Pro" w:cs="Avenir Next LT Pro"/>
        </w:rPr>
        <w:t>plage</w:t>
      </w:r>
      <w:proofErr w:type="spellEnd"/>
      <w:r w:rsidRPr="17F9AA8C">
        <w:rPr>
          <w:rFonts w:eastAsia="Avenir Next LT Pro" w:hAnsi="Avenir Next LT Pro" w:cs="Avenir Next LT Pro"/>
        </w:rPr>
        <w:t>-ii) also had negative survey results for FHP in the most recent sampling period. Consequently, the expected value of theta is lowest at these locations but very close to baby-</w:t>
      </w:r>
      <w:proofErr w:type="spellStart"/>
      <w:r w:rsidRPr="17F9AA8C">
        <w:rPr>
          <w:rFonts w:eastAsia="Avenir Next LT Pro" w:hAnsi="Avenir Next LT Pro" w:cs="Avenir Next LT Pro"/>
        </w:rPr>
        <w:t>plage</w:t>
      </w:r>
      <w:proofErr w:type="spellEnd"/>
      <w:r w:rsidRPr="17F9AA8C">
        <w:rPr>
          <w:rFonts w:eastAsia="Avenir Next LT Pro" w:hAnsi="Avenir Next LT Pro" w:cs="Avenir Next LT Pro"/>
        </w:rPr>
        <w:t xml:space="preserve"> and the expected value for the Petit Lac (figure 3).</w:t>
      </w:r>
    </w:p>
    <w:p w14:paraId="5AAC236E" w14:textId="24D251C9" w:rsidR="01D89921" w:rsidRDefault="71707509" w:rsidP="03034999">
      <w:pPr>
        <w:rPr>
          <w:rFonts w:eastAsia="Avenir Next LT Pro" w:hAnsi="Avenir Next LT Pro" w:cs="Avenir Next LT Pro"/>
          <w:i/>
          <w:iCs/>
        </w:rPr>
      </w:pPr>
      <w:r w:rsidRPr="03034999">
        <w:rPr>
          <w:rFonts w:eastAsia="Avenir Next LT Pro" w:hAnsi="Avenir Next LT Pro" w:cs="Avenir Next LT Pro"/>
        </w:rPr>
        <w:t xml:space="preserve">The probability of FHP in Saint </w:t>
      </w:r>
      <w:proofErr w:type="spellStart"/>
      <w:r w:rsidRPr="03034999">
        <w:rPr>
          <w:rFonts w:eastAsia="Avenir Next LT Pro" w:hAnsi="Avenir Next LT Pro" w:cs="Avenir Next LT Pro"/>
        </w:rPr>
        <w:t>Sulpice</w:t>
      </w:r>
      <w:proofErr w:type="spellEnd"/>
      <w:r w:rsidRPr="03034999">
        <w:rPr>
          <w:rFonts w:eastAsia="Avenir Next LT Pro" w:hAnsi="Avenir Next LT Pro" w:cs="Avenir Next LT Pro"/>
        </w:rPr>
        <w:t xml:space="preserve"> is greatest when just the results from the Grand Lac are considered. In Geneva the expected value is less than the lake when just the results from Petit Lac are considered. This confirms that the probability of finding an FHP is lower in Geneva than the lake and most likely lowest on the left bank (figure 3). </w:t>
      </w:r>
      <w:r w:rsidRPr="03034999">
        <w:rPr>
          <w:rFonts w:eastAsia="Avenir Next LT Pro" w:hAnsi="Avenir Next LT Pro" w:cs="Avenir Next LT Pro"/>
          <w:i/>
          <w:iCs/>
        </w:rPr>
        <w:t>Making the right bank of the Petit Lac in Geneva the best choice for finding an FHP with a mean value of 43% and most likely between 35% and 50% (figure 2).</w:t>
      </w:r>
    </w:p>
    <w:p w14:paraId="2582F87A" w14:textId="4CBAE39F" w:rsidR="01D89921" w:rsidDel="005B3411" w:rsidRDefault="7B95B22F" w:rsidP="03034999">
      <w:pPr>
        <w:pStyle w:val="Heading2"/>
        <w:rPr>
          <w:del w:id="93" w:author="Montserrat Filella" w:date="2022-02-19T16:58:00Z"/>
          <w:color w:val="4471C4"/>
        </w:rPr>
      </w:pPr>
      <w:commentRangeStart w:id="94"/>
      <w:del w:id="95" w:author="Montserrat Filella" w:date="2022-02-19T16:58:00Z">
        <w:r w:rsidRPr="03034999" w:rsidDel="005B3411">
          <w:delText>Discussion</w:delText>
        </w:r>
        <w:commentRangeEnd w:id="94"/>
        <w:r w:rsidR="00806ED2" w:rsidDel="005B3411">
          <w:rPr>
            <w:rStyle w:val="CommentReference"/>
            <w:color w:val="000000" w:themeColor="text1"/>
          </w:rPr>
          <w:commentReference w:id="94"/>
        </w:r>
      </w:del>
    </w:p>
    <w:p w14:paraId="159E56B0" w14:textId="6D4E25AC" w:rsidR="01D89921" w:rsidRDefault="7B95B22F" w:rsidP="03034999">
      <w:commentRangeStart w:id="96"/>
      <w:r w:rsidRPr="03034999">
        <w:t>Lake Geneva is connected to the Mediterranean Sea by the Rh</w:t>
      </w:r>
      <w:r w:rsidRPr="03034999">
        <w:t>ô</w:t>
      </w:r>
      <w:r w:rsidRPr="03034999">
        <w:t>ne River.  The median beach litter survey value on Mediterranean Beaches was 294 p/100</w:t>
      </w:r>
      <w:r w:rsidR="3D907A01" w:rsidRPr="03034999">
        <w:rPr>
          <w:rFonts w:eastAsia="Calibri" w:hAnsi="Calibri"/>
        </w:rPr>
        <w:t xml:space="preserve">m </w:t>
      </w:r>
      <w:r w:rsidR="3D907A01" w:rsidRPr="03034999">
        <w:rPr>
          <w:rFonts w:eastAsia="Calibri" w:hAnsi="Calibri"/>
        </w:rPr>
        <w:lastRenderedPageBreak/>
        <w:t>{cite}`</w:t>
      </w:r>
      <w:proofErr w:type="spellStart"/>
      <w:r w:rsidR="3D907A01" w:rsidRPr="03034999">
        <w:rPr>
          <w:rFonts w:eastAsia="Calibri" w:hAnsi="Calibri"/>
        </w:rPr>
        <w:t>threshholdeu</w:t>
      </w:r>
      <w:proofErr w:type="spellEnd"/>
      <w:r w:rsidR="3D907A01" w:rsidRPr="03034999">
        <w:rPr>
          <w:rFonts w:eastAsia="Calibri" w:hAnsi="Calibri"/>
        </w:rPr>
        <w:t>`</w:t>
      </w:r>
      <w:r w:rsidRPr="03034999">
        <w:t>. The city of Port Saint Louis is at the mouth of the Rh</w:t>
      </w:r>
      <w:r w:rsidRPr="03034999">
        <w:t>ô</w:t>
      </w:r>
      <w:r w:rsidRPr="03034999">
        <w:t>ne where it discharges into the sea. Port Saint Louis benefits from regular monitoring using the same protocol and coding system as Switzerland {cite}`</w:t>
      </w:r>
      <w:proofErr w:type="spellStart"/>
      <w:r w:rsidRPr="03034999">
        <w:t>merter</w:t>
      </w:r>
      <w:proofErr w:type="spellEnd"/>
      <w:r w:rsidRPr="03034999">
        <w:t xml:space="preserve">`. The MLE of </w:t>
      </w:r>
      <w:proofErr w:type="spellStart"/>
      <w:r w:rsidRPr="03034999">
        <w:t>theta</w:t>
      </w:r>
      <w:r w:rsidRPr="03034999">
        <w:rPr>
          <w:vertAlign w:val="subscript"/>
        </w:rPr>
        <w:t>fhp</w:t>
      </w:r>
      <w:proofErr w:type="spellEnd"/>
      <w:r w:rsidRPr="03034999">
        <w:rPr>
          <w:vertAlign w:val="subscript"/>
        </w:rPr>
        <w:t xml:space="preserve"> </w:t>
      </w:r>
      <w:r w:rsidRPr="03034999">
        <w:t xml:space="preserve">for the 14 surveys on </w:t>
      </w:r>
      <w:proofErr w:type="spellStart"/>
      <w:r w:rsidRPr="03034999">
        <w:t>plage-napolean</w:t>
      </w:r>
      <w:proofErr w:type="spellEnd"/>
      <w:r w:rsidRPr="03034999">
        <w:t xml:space="preserve"> since January 2019 is 9/14 or .64, well within the 94% HDI of the Grand Lac and Saint </w:t>
      </w:r>
      <w:proofErr w:type="spellStart"/>
      <w:r w:rsidRPr="03034999">
        <w:t>Sulpice</w:t>
      </w:r>
      <w:proofErr w:type="spellEnd"/>
      <w:r w:rsidRPr="03034999">
        <w:t>. Suggesting that the occurrence of FHP on a beach in the Grand Lac is just as likely as a beach on the Mediterranean in the region of Port Saint Louis.</w:t>
      </w:r>
    </w:p>
    <w:p w14:paraId="0A936053" w14:textId="1DA022E5" w:rsidR="138BA52F" w:rsidRDefault="7B95B22F" w:rsidP="17F9AA8C">
      <w:pPr>
        <w:rPr>
          <w:ins w:id="97" w:author="Montserrat Filella" w:date="2022-02-19T16:58:00Z"/>
          <w:rFonts w:eastAsia="Calibri" w:hAnsi="Calibri"/>
        </w:rPr>
      </w:pPr>
      <w:r w:rsidRPr="17F9AA8C">
        <w:rPr>
          <w:rFonts w:eastAsia="Calibri" w:hAnsi="Calibri"/>
        </w:rPr>
        <w:t>It can be inferred that there is a real chance of finding an FHP anywhere along the Rh</w:t>
      </w:r>
      <w:r w:rsidRPr="17F9AA8C">
        <w:rPr>
          <w:rFonts w:eastAsia="Calibri" w:hAnsi="Calibri"/>
        </w:rPr>
        <w:t>ô</w:t>
      </w:r>
      <w:r w:rsidRPr="17F9AA8C">
        <w:rPr>
          <w:rFonts w:eastAsia="Calibri" w:hAnsi="Calibri"/>
        </w:rPr>
        <w:t xml:space="preserve">ne between Geneva and Port Saint Louis. Furthermore, the rate at which these objects occur is not equal. This presents real challenges for stakeholders with respect to allocation of resources and differentiating between </w:t>
      </w:r>
      <w:r w:rsidR="17F9AA8C" w:rsidRPr="17F9AA8C">
        <w:rPr>
          <w:rFonts w:eastAsia="Avenir Next LT Pro" w:hAnsi="Avenir Next LT Pro" w:cs="Avenir Next LT Pro"/>
        </w:rPr>
        <w:t>initiatives</w:t>
      </w:r>
      <w:r w:rsidRPr="17F9AA8C">
        <w:rPr>
          <w:rFonts w:eastAsia="Calibri" w:hAnsi="Calibri"/>
        </w:rPr>
        <w:t xml:space="preserve"> that produce the most cost-effective solution with respect to the expected outcome and those that do not.</w:t>
      </w:r>
      <w:commentRangeEnd w:id="96"/>
      <w:r w:rsidR="004C4173">
        <w:rPr>
          <w:rStyle w:val="CommentReference"/>
        </w:rPr>
        <w:commentReference w:id="96"/>
      </w:r>
    </w:p>
    <w:p w14:paraId="23676D5B" w14:textId="262D03C4" w:rsidR="005B3411" w:rsidRDefault="00261BF4" w:rsidP="17F9AA8C">
      <w:pPr>
        <w:rPr>
          <w:rFonts w:eastAsia="Calibri" w:hAnsi="Calibri"/>
        </w:rPr>
      </w:pPr>
      <w:ins w:id="98" w:author="Montserrat Filella" w:date="2022-02-19T16:59:00Z">
        <w:r>
          <w:t>ENVIRONMENTAL POLICY IMPLICATIONS</w:t>
        </w:r>
      </w:ins>
    </w:p>
    <w:p w14:paraId="27E17CCF" w14:textId="04764D34" w:rsidR="138BA52F" w:rsidRDefault="17F9AA8C" w:rsidP="77AAA7D0">
      <w:pPr>
        <w:rPr>
          <w:rFonts w:eastAsia="Calibri" w:hAnsi="Calibri"/>
        </w:rPr>
      </w:pPr>
      <w:commentRangeStart w:id="99"/>
      <w:r w:rsidRPr="77AAA7D0">
        <w:rPr>
          <w:rFonts w:eastAsia="Calibri" w:hAnsi="Calibri"/>
        </w:rPr>
        <w:t>The</w:t>
      </w:r>
      <w:commentRangeEnd w:id="99"/>
      <w:r w:rsidR="004C4173">
        <w:rPr>
          <w:rStyle w:val="CommentReference"/>
        </w:rPr>
        <w:commentReference w:id="99"/>
      </w:r>
      <w:r w:rsidRPr="77AAA7D0">
        <w:rPr>
          <w:rFonts w:eastAsia="Calibri" w:hAnsi="Calibri"/>
        </w:rPr>
        <w:t xml:space="preserve"> challenge for producers is how to account for this in the LCA model. The beach is obviously one possible outcome amongst many. However, changes in operations or communications require resources and, in this case, it is unclear how any investment by a producer can prevent the consumer from flushing the object down the toilette. Changing the material of tampon applicators to paper does not remove them from the environment nor does it prevent them being flushed along with the tampon.</w:t>
      </w:r>
    </w:p>
    <w:p w14:paraId="7B3C601B" w14:textId="160B0E79" w:rsidR="138BA52F" w:rsidRDefault="17F9AA8C" w:rsidP="03034999">
      <w:pPr>
        <w:rPr>
          <w:rFonts w:eastAsia="Calibri" w:hAnsi="Calibri"/>
        </w:rPr>
      </w:pPr>
      <w:r w:rsidRPr="03034999">
        <w:rPr>
          <w:rFonts w:eastAsia="Calibri" w:hAnsi="Calibri"/>
        </w:rPr>
        <w:t xml:space="preserve">Fortunately, the process of collecting samples is an excellent method for stakeholders to build consensus. Beach litter surveys and the protocol have been in service for over 12 years, data collection is often assured by the end user. If </w:t>
      </w:r>
      <w:r w:rsidR="01D89921" w:rsidRPr="03034999">
        <w:rPr>
          <w:rFonts w:eastAsia="Avenir Next LT Pro" w:hAnsi="Avenir Next LT Pro" w:cs="Avenir Next LT Pro"/>
        </w:rPr>
        <w:t>a beach-litter survey is considered as a detailed customer feedback form, then we have presented a method to quantify that feedback with respect to the experience of the consumer. Many companies have used this formula to improve product quality and customer satisfaction.</w:t>
      </w:r>
    </w:p>
    <w:p w14:paraId="05FCF0A5" w14:textId="5ADCCD06" w:rsidR="138BA52F" w:rsidRDefault="01D89921" w:rsidP="17F9AA8C">
      <w:pPr>
        <w:rPr>
          <w:rFonts w:eastAsia="Avenir Next LT Pro" w:hAnsi="Avenir Next LT Pro" w:cs="Avenir Next LT Pro"/>
        </w:rPr>
      </w:pPr>
      <w:r w:rsidRPr="17F9AA8C">
        <w:rPr>
          <w:rFonts w:eastAsia="Avenir Next LT Pro" w:hAnsi="Avenir Next LT Pro" w:cs="Avenir Next LT Pro"/>
        </w:rPr>
        <w:t xml:space="preserve">That these results correspond with the experience of the surveyors follows from the math. </w:t>
      </w:r>
      <w:commentRangeStart w:id="100"/>
      <w:r w:rsidRPr="17F9AA8C">
        <w:rPr>
          <w:rFonts w:eastAsia="Avenir Next LT Pro" w:hAnsi="Avenir Next LT Pro" w:cs="Avenir Next LT Pro"/>
        </w:rPr>
        <w:t xml:space="preserve">The derivation of the Beta-Binomial conjugate model is more complex than </w:t>
      </w:r>
      <w:r w:rsidR="208F0439" w:rsidRPr="17F9AA8C">
        <w:rPr>
          <w:rFonts w:eastAsia="Avenir Next LT Pro" w:hAnsi="Avenir Next LT Pro" w:cs="Avenir Next LT Pro"/>
        </w:rPr>
        <w:t>its</w:t>
      </w:r>
      <w:r w:rsidRPr="17F9AA8C">
        <w:rPr>
          <w:rFonts w:eastAsia="Avenir Next LT Pro" w:hAnsi="Avenir Next LT Pro" w:cs="Avenir Next LT Pro"/>
        </w:rPr>
        <w:t xml:space="preserve"> proposition: </w:t>
      </w:r>
      <w:r w:rsidRPr="17F9AA8C">
        <w:rPr>
          <w:rFonts w:eastAsia="Avenir Next LT Pro" w:hAnsi="Avenir Next LT Pro" w:cs="Avenir Next LT Pro"/>
          <w:i/>
          <w:iCs/>
        </w:rPr>
        <w:t>each survey within a region adds to the cumulative knowledge of that region and the locations that were surveyed</w:t>
      </w:r>
      <w:r w:rsidRPr="17F9AA8C">
        <w:rPr>
          <w:rFonts w:eastAsia="Avenir Next LT Pro" w:hAnsi="Avenir Next LT Pro" w:cs="Avenir Next LT Pro"/>
        </w:rPr>
        <w:t xml:space="preserve">. </w:t>
      </w:r>
      <w:commentRangeEnd w:id="100"/>
      <w:r w:rsidR="005B3411">
        <w:rPr>
          <w:rStyle w:val="CommentReference"/>
        </w:rPr>
        <w:commentReference w:id="100"/>
      </w:r>
      <w:r w:rsidRPr="17F9AA8C">
        <w:rPr>
          <w:rFonts w:eastAsia="Avenir Next LT Pro" w:hAnsi="Avenir Next LT Pro" w:cs="Avenir Next LT Pro"/>
        </w:rPr>
        <w:t xml:space="preserve">This defines the benefit both of collecting data in the field and reporting the results as a likelihood or expectation of what a person may find. This </w:t>
      </w:r>
      <w:r w:rsidR="204751A9" w:rsidRPr="17F9AA8C">
        <w:rPr>
          <w:rFonts w:eastAsia="Avenir Next LT Pro" w:hAnsi="Avenir Next LT Pro" w:cs="Avenir Next LT Pro"/>
        </w:rPr>
        <w:t>often-overlooked</w:t>
      </w:r>
      <w:r w:rsidRPr="17F9AA8C">
        <w:rPr>
          <w:rFonts w:eastAsia="Avenir Next LT Pro" w:hAnsi="Avenir Next LT Pro" w:cs="Avenir Next LT Pro"/>
        </w:rPr>
        <w:t xml:space="preserve"> advantage imparts three critical pieces of information to the decision maker:</w:t>
      </w:r>
    </w:p>
    <w:p w14:paraId="7D046562" w14:textId="79110130" w:rsidR="138BA52F" w:rsidRDefault="01D89921" w:rsidP="17F9AA8C">
      <w:pPr>
        <w:pStyle w:val="ListParagraph"/>
        <w:numPr>
          <w:ilvl w:val="0"/>
          <w:numId w:val="8"/>
        </w:numPr>
        <w:rPr>
          <w:rFonts w:asciiTheme="minorHAnsi" w:eastAsiaTheme="minorEastAsia"/>
        </w:rPr>
      </w:pPr>
      <w:r w:rsidRPr="17F9AA8C">
        <w:rPr>
          <w:rFonts w:eastAsia="Avenir Next LT Pro" w:hAnsi="Avenir Next LT Pro" w:cs="Avenir Next LT Pro"/>
        </w:rPr>
        <w:t>What the status was</w:t>
      </w:r>
    </w:p>
    <w:p w14:paraId="3815D032" w14:textId="627AE79B" w:rsidR="138BA52F" w:rsidRDefault="01D89921" w:rsidP="17F9AA8C">
      <w:pPr>
        <w:pStyle w:val="ListParagraph"/>
        <w:numPr>
          <w:ilvl w:val="0"/>
          <w:numId w:val="8"/>
        </w:numPr>
        <w:rPr>
          <w:rFonts w:asciiTheme="minorHAnsi" w:eastAsiaTheme="minorEastAsia"/>
        </w:rPr>
      </w:pPr>
      <w:r w:rsidRPr="17F9AA8C">
        <w:rPr>
          <w:rFonts w:eastAsia="Avenir Next LT Pro" w:hAnsi="Avenir Next LT Pro" w:cs="Avenir Next LT Pro"/>
        </w:rPr>
        <w:t>What it would most likely be today</w:t>
      </w:r>
    </w:p>
    <w:p w14:paraId="0F3782B7" w14:textId="27500974" w:rsidR="138BA52F" w:rsidRDefault="01D89921" w:rsidP="17F9AA8C">
      <w:pPr>
        <w:pStyle w:val="ListParagraph"/>
        <w:numPr>
          <w:ilvl w:val="0"/>
          <w:numId w:val="8"/>
        </w:numPr>
        <w:rPr>
          <w:rFonts w:asciiTheme="minorHAnsi" w:eastAsiaTheme="minorEastAsia"/>
        </w:rPr>
      </w:pPr>
      <w:r w:rsidRPr="17F9AA8C">
        <w:rPr>
          <w:rFonts w:eastAsia="Avenir Next LT Pro" w:hAnsi="Avenir Next LT Pro" w:cs="Avenir Next LT Pro"/>
        </w:rPr>
        <w:lastRenderedPageBreak/>
        <w:t>The source of the information</w:t>
      </w:r>
    </w:p>
    <w:p w14:paraId="45C17AE3" w14:textId="08F4C6FB" w:rsidR="138BA52F" w:rsidRDefault="01D89921" w:rsidP="17F9AA8C">
      <w:r w:rsidRPr="03034999">
        <w:rPr>
          <w:rFonts w:eastAsia="Avenir Next LT Pro" w:hAnsi="Avenir Next LT Pro" w:cs="Avenir Next LT Pro"/>
        </w:rPr>
        <w:t xml:space="preserve">If the survey results are considered reliable, stakeholders have a method to anticipate the user-experience and enact policies to improve that experience. This places the assessment of quality and satisfaction into the hands of the end-user.  For producers of goods that appear on beach-litter surveys there is now a method to determine how likely a product will end up on a survey. This gives another metric to determine the accuracy of the </w:t>
      </w:r>
      <w:r w:rsidR="29DB4B8F" w:rsidRPr="03034999">
        <w:rPr>
          <w:rFonts w:eastAsia="Avenir Next LT Pro" w:hAnsi="Avenir Next LT Pro" w:cs="Avenir Next LT Pro"/>
        </w:rPr>
        <w:t xml:space="preserve">Lifecycle </w:t>
      </w:r>
      <w:r w:rsidRPr="03034999">
        <w:rPr>
          <w:rFonts w:eastAsia="Avenir Next LT Pro" w:hAnsi="Avenir Next LT Pro" w:cs="Avenir Next LT Pro"/>
        </w:rPr>
        <w:t>Assessment and</w:t>
      </w:r>
      <w:r w:rsidRPr="03034999">
        <w:rPr>
          <w:rFonts w:eastAsia="Avenir Next LT Pro" w:hAnsi="Avenir Next LT Pro" w:cs="Avenir Next LT Pro"/>
          <w:b/>
          <w:bCs/>
        </w:rPr>
        <w:t xml:space="preserve"> </w:t>
      </w:r>
      <w:r w:rsidRPr="03034999">
        <w:rPr>
          <w:rFonts w:eastAsia="Avenir Next LT Pro" w:hAnsi="Avenir Next LT Pro" w:cs="Avenir Next LT Pro"/>
        </w:rPr>
        <w:t xml:space="preserve">improve product outcomes with respect to </w:t>
      </w:r>
      <w:r w:rsidR="441BE8EE" w:rsidRPr="03034999">
        <w:rPr>
          <w:rFonts w:eastAsia="Avenir Next LT Pro" w:hAnsi="Avenir Next LT Pro" w:cs="Avenir Next LT Pro"/>
        </w:rPr>
        <w:t>end-of-life.</w:t>
      </w:r>
    </w:p>
    <w:p w14:paraId="1BBEAE39" w14:textId="696218BA" w:rsidR="03034999" w:rsidRDefault="03034999" w:rsidP="03034999">
      <w:pPr>
        <w:pStyle w:val="Heading2"/>
        <w:rPr>
          <w:color w:val="4471C4"/>
        </w:rPr>
      </w:pPr>
      <w:r w:rsidRPr="03034999">
        <w:rPr>
          <w:color w:val="4471C4"/>
        </w:rPr>
        <w:t>Acknowledgements</w:t>
      </w:r>
    </w:p>
    <w:p w14:paraId="06FC41FD" w14:textId="6C7026A7" w:rsidR="03034999" w:rsidRDefault="03034999" w:rsidP="03034999">
      <w:pPr>
        <w:rPr>
          <w:rFonts w:eastAsia="Calibri" w:hAnsi="Calibri"/>
        </w:rPr>
      </w:pPr>
      <w:r w:rsidRPr="03034999">
        <w:rPr>
          <w:rFonts w:eastAsia="Calibri" w:hAnsi="Calibri"/>
          <w:b/>
          <w:bCs/>
        </w:rPr>
        <w:t xml:space="preserve">Data collection: </w:t>
      </w:r>
      <w:r w:rsidRPr="03034999">
        <w:rPr>
          <w:rFonts w:eastAsia="Calibri" w:hAnsi="Calibri"/>
        </w:rPr>
        <w:t xml:space="preserve">Association Pour la </w:t>
      </w:r>
      <w:proofErr w:type="spellStart"/>
      <w:r w:rsidRPr="03034999">
        <w:rPr>
          <w:rFonts w:eastAsia="Calibri" w:hAnsi="Calibri"/>
        </w:rPr>
        <w:t>Sauvegarde</w:t>
      </w:r>
      <w:proofErr w:type="spellEnd"/>
      <w:r w:rsidRPr="03034999">
        <w:rPr>
          <w:rFonts w:eastAsia="Calibri" w:hAnsi="Calibri"/>
        </w:rPr>
        <w:t xml:space="preserve"> du </w:t>
      </w:r>
      <w:proofErr w:type="spellStart"/>
      <w:r w:rsidRPr="03034999">
        <w:rPr>
          <w:rFonts w:eastAsia="Calibri" w:hAnsi="Calibri"/>
        </w:rPr>
        <w:t>L</w:t>
      </w:r>
      <w:r w:rsidRPr="03034999">
        <w:rPr>
          <w:rFonts w:eastAsia="Calibri" w:hAnsi="Calibri"/>
        </w:rPr>
        <w:t>é</w:t>
      </w:r>
      <w:r w:rsidRPr="03034999">
        <w:rPr>
          <w:rFonts w:eastAsia="Calibri" w:hAnsi="Calibri"/>
        </w:rPr>
        <w:t>man</w:t>
      </w:r>
      <w:proofErr w:type="spellEnd"/>
      <w:r w:rsidRPr="03034999">
        <w:rPr>
          <w:rFonts w:eastAsia="Calibri" w:hAnsi="Calibri"/>
        </w:rPr>
        <w:t xml:space="preserve">, Precious Plastic </w:t>
      </w:r>
      <w:proofErr w:type="spellStart"/>
      <w:r w:rsidRPr="03034999">
        <w:rPr>
          <w:rFonts w:eastAsia="Calibri" w:hAnsi="Calibri"/>
        </w:rPr>
        <w:t>L</w:t>
      </w:r>
      <w:r w:rsidRPr="03034999">
        <w:rPr>
          <w:rFonts w:eastAsia="Calibri" w:hAnsi="Calibri"/>
        </w:rPr>
        <w:t>é</w:t>
      </w:r>
      <w:r w:rsidRPr="03034999">
        <w:rPr>
          <w:rFonts w:eastAsia="Calibri" w:hAnsi="Calibri"/>
        </w:rPr>
        <w:t>man</w:t>
      </w:r>
      <w:proofErr w:type="spellEnd"/>
      <w:r w:rsidRPr="03034999">
        <w:rPr>
          <w:rFonts w:eastAsia="Calibri" w:hAnsi="Calibri"/>
        </w:rPr>
        <w:t>, Students of Solid Waste Engineering (</w:t>
      </w:r>
      <w:r w:rsidRPr="03034999">
        <w:rPr>
          <w:rFonts w:eastAsia="Calibri" w:hAnsi="Calibri"/>
        </w:rPr>
        <w:t>É</w:t>
      </w:r>
      <w:r w:rsidRPr="03034999">
        <w:rPr>
          <w:rFonts w:eastAsia="Calibri" w:hAnsi="Calibri"/>
        </w:rPr>
        <w:t xml:space="preserve">cole Polytechnique </w:t>
      </w:r>
      <w:proofErr w:type="spellStart"/>
      <w:r w:rsidRPr="03034999">
        <w:rPr>
          <w:rFonts w:eastAsia="Calibri" w:hAnsi="Calibri"/>
        </w:rPr>
        <w:t>F</w:t>
      </w:r>
      <w:r w:rsidRPr="03034999">
        <w:rPr>
          <w:rFonts w:eastAsia="Calibri" w:hAnsi="Calibri"/>
        </w:rPr>
        <w:t>é</w:t>
      </w:r>
      <w:r w:rsidRPr="03034999">
        <w:rPr>
          <w:rFonts w:eastAsia="Calibri" w:hAnsi="Calibri"/>
        </w:rPr>
        <w:t>d</w:t>
      </w:r>
      <w:r w:rsidRPr="03034999">
        <w:rPr>
          <w:rFonts w:eastAsia="Calibri" w:hAnsi="Calibri"/>
        </w:rPr>
        <w:t>é</w:t>
      </w:r>
      <w:r w:rsidRPr="03034999">
        <w:rPr>
          <w:rFonts w:eastAsia="Calibri" w:hAnsi="Calibri"/>
        </w:rPr>
        <w:t>rale</w:t>
      </w:r>
      <w:proofErr w:type="spellEnd"/>
      <w:r w:rsidRPr="03034999">
        <w:rPr>
          <w:rFonts w:eastAsia="Calibri" w:hAnsi="Calibri"/>
        </w:rPr>
        <w:t xml:space="preserve">), World Wildlife Fund Switzerland, </w:t>
      </w:r>
      <w:proofErr w:type="spellStart"/>
      <w:r w:rsidRPr="03034999">
        <w:rPr>
          <w:rFonts w:eastAsia="Calibri" w:hAnsi="Calibri"/>
        </w:rPr>
        <w:t>Hackuarium</w:t>
      </w:r>
      <w:proofErr w:type="spellEnd"/>
      <w:r w:rsidRPr="03034999">
        <w:rPr>
          <w:rFonts w:eastAsia="Calibri" w:hAnsi="Calibri"/>
        </w:rPr>
        <w:t xml:space="preserve"> and </w:t>
      </w:r>
      <w:proofErr w:type="spellStart"/>
      <w:r w:rsidRPr="03034999">
        <w:rPr>
          <w:rFonts w:eastAsia="Calibri" w:hAnsi="Calibri"/>
        </w:rPr>
        <w:t>hammerdirt</w:t>
      </w:r>
      <w:proofErr w:type="spellEnd"/>
      <w:r w:rsidRPr="03034999">
        <w:rPr>
          <w:rFonts w:eastAsia="Calibri" w:hAnsi="Calibri"/>
        </w:rPr>
        <w:t>.</w:t>
      </w:r>
    </w:p>
    <w:p w14:paraId="200CE811" w14:textId="6AADE149" w:rsidR="03034999" w:rsidRDefault="03034999" w:rsidP="03034999">
      <w:pPr>
        <w:rPr>
          <w:rFonts w:eastAsia="Calibri" w:hAnsi="Calibri"/>
        </w:rPr>
      </w:pPr>
      <w:r w:rsidRPr="03034999">
        <w:rPr>
          <w:rFonts w:eastAsia="Calibri" w:hAnsi="Calibri"/>
        </w:rPr>
        <w:t>Special thanks to the Municipal Waste section of the Swiss Federal Office of the Environment for funding the IQAASL project {cite}`</w:t>
      </w:r>
      <w:proofErr w:type="spellStart"/>
      <w:r w:rsidRPr="03034999">
        <w:rPr>
          <w:rFonts w:eastAsia="Calibri" w:hAnsi="Calibri"/>
        </w:rPr>
        <w:t>iqaasl</w:t>
      </w:r>
      <w:proofErr w:type="spellEnd"/>
      <w:r w:rsidRPr="03034999">
        <w:rPr>
          <w:rFonts w:eastAsia="Calibri" w:hAnsi="Calibri"/>
        </w:rPr>
        <w:t>`. Without their support in 2020-2021 we would have completed far fewer surveys.</w:t>
      </w:r>
    </w:p>
    <w:p w14:paraId="168C9BDB" w14:textId="43F9E9D8" w:rsidR="03034999" w:rsidRDefault="03034999" w:rsidP="77AAA7D0">
      <w:pPr>
        <w:pStyle w:val="Heading2"/>
        <w:rPr>
          <w:color w:val="4471C4"/>
        </w:rPr>
      </w:pPr>
      <w:r w:rsidRPr="77AAA7D0">
        <w:t>Supporting Material</w:t>
      </w:r>
    </w:p>
    <w:p w14:paraId="19010D94" w14:textId="63313340" w:rsidR="5D2A30E6" w:rsidRDefault="112A04F3" w:rsidP="03034999">
      <w:pPr>
        <w:rPr>
          <w:rFonts w:eastAsia="Avenir Next LT Pro" w:hAnsi="Avenir Next LT Pro" w:cs="Avenir Next LT Pro"/>
          <w:i/>
          <w:iCs/>
        </w:rPr>
      </w:pPr>
      <w:r w:rsidRPr="03034999">
        <w:rPr>
          <w:rFonts w:eastAsia="Avenir Next LT Pro" w:hAnsi="Avenir Next LT Pro" w:cs="Avenir Next LT Pro"/>
          <w:b/>
          <w:bCs/>
          <w:i/>
          <w:iCs/>
        </w:rPr>
        <w:t>T</w:t>
      </w:r>
      <w:r w:rsidR="1F7F76DF" w:rsidRPr="03034999">
        <w:rPr>
          <w:rFonts w:eastAsia="Avenir Next LT Pro" w:hAnsi="Avenir Next LT Pro" w:cs="Avenir Next LT Pro"/>
          <w:b/>
          <w:bCs/>
          <w:i/>
          <w:iCs/>
        </w:rPr>
        <w:t xml:space="preserve">able </w:t>
      </w:r>
      <w:r w:rsidR="598A0EFD" w:rsidRPr="03034999">
        <w:rPr>
          <w:rFonts w:eastAsia="Avenir Next LT Pro" w:hAnsi="Avenir Next LT Pro" w:cs="Avenir Next LT Pro"/>
          <w:b/>
          <w:bCs/>
          <w:i/>
          <w:iCs/>
        </w:rPr>
        <w:t>1</w:t>
      </w:r>
      <w:r w:rsidR="1F7F76DF" w:rsidRPr="03034999">
        <w:rPr>
          <w:rFonts w:eastAsia="Avenir Next LT Pro" w:hAnsi="Avenir Next LT Pro" w:cs="Avenir Next LT Pro"/>
          <w:b/>
          <w:bCs/>
          <w:i/>
          <w:iCs/>
        </w:rPr>
        <w:t>a</w:t>
      </w:r>
      <w:r w:rsidR="108841CC" w:rsidRPr="03034999">
        <w:rPr>
          <w:rFonts w:eastAsia="Avenir Next LT Pro" w:hAnsi="Avenir Next LT Pro" w:cs="Avenir Next LT Pro"/>
          <w:b/>
          <w:bCs/>
          <w:i/>
          <w:iCs/>
        </w:rPr>
        <w:t xml:space="preserve">. </w:t>
      </w:r>
      <w:r w:rsidR="39423BC0" w:rsidRPr="03034999">
        <w:rPr>
          <w:rFonts w:eastAsia="Avenir Next LT Pro" w:hAnsi="Avenir Next LT Pro" w:cs="Avenir Next LT Pro"/>
          <w:i/>
          <w:iCs/>
        </w:rPr>
        <w:t>locations, number of samples and number of samples with at least one FHP on Lake Geneva.</w:t>
      </w:r>
    </w:p>
    <w:tbl>
      <w:tblPr>
        <w:tblStyle w:val="TableGrid"/>
        <w:tblW w:w="0" w:type="auto"/>
        <w:tblLayout w:type="fixed"/>
        <w:tblLook w:val="06A0" w:firstRow="1" w:lastRow="0" w:firstColumn="1" w:lastColumn="0" w:noHBand="1" w:noVBand="1"/>
      </w:tblPr>
      <w:tblGrid>
        <w:gridCol w:w="2355"/>
        <w:gridCol w:w="3315"/>
        <w:gridCol w:w="1185"/>
        <w:gridCol w:w="1305"/>
        <w:gridCol w:w="1312"/>
      </w:tblGrid>
      <w:tr w:rsidR="62A9DC5F" w14:paraId="5CF67525" w14:textId="77777777" w:rsidTr="62A9DC5F">
        <w:tc>
          <w:tcPr>
            <w:tcW w:w="2355" w:type="dxa"/>
          </w:tcPr>
          <w:p w14:paraId="2FD97863" w14:textId="4F3F70D8" w:rsidR="768C6637" w:rsidRDefault="768C6637" w:rsidP="62A9DC5F">
            <w:pPr>
              <w:rPr>
                <w:rFonts w:eastAsia="Calibri" w:hAnsi="Calibri"/>
              </w:rPr>
            </w:pPr>
            <w:r w:rsidRPr="62A9DC5F">
              <w:rPr>
                <w:rFonts w:eastAsia="Calibri" w:hAnsi="Calibri"/>
              </w:rPr>
              <w:t>City</w:t>
            </w:r>
          </w:p>
        </w:tc>
        <w:tc>
          <w:tcPr>
            <w:tcW w:w="3315" w:type="dxa"/>
          </w:tcPr>
          <w:p w14:paraId="297B083D" w14:textId="05D54171" w:rsidR="768C6637" w:rsidRDefault="768C6637" w:rsidP="62A9DC5F">
            <w:pPr>
              <w:rPr>
                <w:rFonts w:eastAsia="Calibri" w:hAnsi="Calibri"/>
              </w:rPr>
            </w:pPr>
            <w:r w:rsidRPr="62A9DC5F">
              <w:rPr>
                <w:rFonts w:eastAsia="Calibri" w:hAnsi="Calibri"/>
              </w:rPr>
              <w:t>Beach</w:t>
            </w:r>
          </w:p>
        </w:tc>
        <w:tc>
          <w:tcPr>
            <w:tcW w:w="1185" w:type="dxa"/>
          </w:tcPr>
          <w:p w14:paraId="7F19FADD" w14:textId="5F9B184D" w:rsidR="768C6637" w:rsidRDefault="768C6637" w:rsidP="62A9DC5F">
            <w:pPr>
              <w:rPr>
                <w:rFonts w:eastAsia="Calibri" w:hAnsi="Calibri"/>
              </w:rPr>
            </w:pPr>
            <w:r w:rsidRPr="62A9DC5F">
              <w:rPr>
                <w:rFonts w:eastAsia="Calibri" w:hAnsi="Calibri"/>
              </w:rPr>
              <w:t>Samples</w:t>
            </w:r>
          </w:p>
        </w:tc>
        <w:tc>
          <w:tcPr>
            <w:tcW w:w="1305" w:type="dxa"/>
          </w:tcPr>
          <w:p w14:paraId="245FBF4F" w14:textId="276C8A00" w:rsidR="768C6637" w:rsidRDefault="768C6637" w:rsidP="62A9DC5F">
            <w:pPr>
              <w:rPr>
                <w:rFonts w:eastAsia="Calibri" w:hAnsi="Calibri"/>
              </w:rPr>
            </w:pPr>
            <w:r w:rsidRPr="62A9DC5F">
              <w:rPr>
                <w:rFonts w:eastAsia="Calibri" w:hAnsi="Calibri"/>
              </w:rPr>
              <w:t>Positive samples</w:t>
            </w:r>
          </w:p>
        </w:tc>
        <w:tc>
          <w:tcPr>
            <w:tcW w:w="1312" w:type="dxa"/>
          </w:tcPr>
          <w:p w14:paraId="29FBC65D" w14:textId="0E38A993" w:rsidR="768C6637" w:rsidRDefault="768C6637" w:rsidP="62A9DC5F">
            <w:pPr>
              <w:rPr>
                <w:rFonts w:eastAsia="Calibri" w:hAnsi="Calibri"/>
              </w:rPr>
            </w:pPr>
            <w:r w:rsidRPr="62A9DC5F">
              <w:rPr>
                <w:rFonts w:eastAsia="Calibri" w:hAnsi="Calibri"/>
              </w:rPr>
              <w:t>Rate</w:t>
            </w:r>
          </w:p>
        </w:tc>
      </w:tr>
      <w:tr w:rsidR="62A9DC5F" w14:paraId="75097A5E" w14:textId="77777777" w:rsidTr="62A9DC5F">
        <w:tc>
          <w:tcPr>
            <w:tcW w:w="2355" w:type="dxa"/>
            <w:vAlign w:val="center"/>
          </w:tcPr>
          <w:p w14:paraId="117B23A9" w14:textId="3758FB50" w:rsidR="62A9DC5F" w:rsidRDefault="62A9DC5F">
            <w:r>
              <w:t>Gen</w:t>
            </w:r>
            <w:r>
              <w:t>è</w:t>
            </w:r>
            <w:r>
              <w:t>ve</w:t>
            </w:r>
          </w:p>
        </w:tc>
        <w:tc>
          <w:tcPr>
            <w:tcW w:w="3315" w:type="dxa"/>
            <w:vAlign w:val="center"/>
          </w:tcPr>
          <w:p w14:paraId="2BBF82BE" w14:textId="21D0B958" w:rsidR="62A9DC5F" w:rsidRDefault="62A9DC5F">
            <w:r>
              <w:t>baby-</w:t>
            </w:r>
            <w:proofErr w:type="spellStart"/>
            <w:r>
              <w:t>plage</w:t>
            </w:r>
            <w:proofErr w:type="spellEnd"/>
            <w:r>
              <w:t>-</w:t>
            </w:r>
            <w:proofErr w:type="spellStart"/>
            <w:r>
              <w:t>geneva</w:t>
            </w:r>
            <w:proofErr w:type="spellEnd"/>
          </w:p>
        </w:tc>
        <w:tc>
          <w:tcPr>
            <w:tcW w:w="1185" w:type="dxa"/>
            <w:vAlign w:val="center"/>
          </w:tcPr>
          <w:p w14:paraId="2045E072" w14:textId="3031F9C6" w:rsidR="62A9DC5F" w:rsidRDefault="62A9DC5F" w:rsidP="62A9DC5F">
            <w:pPr>
              <w:jc w:val="center"/>
            </w:pPr>
            <w:r>
              <w:t>11</w:t>
            </w:r>
          </w:p>
        </w:tc>
        <w:tc>
          <w:tcPr>
            <w:tcW w:w="1305" w:type="dxa"/>
            <w:vAlign w:val="center"/>
          </w:tcPr>
          <w:p w14:paraId="17F9AA05" w14:textId="5A5C92F1" w:rsidR="62A9DC5F" w:rsidRDefault="62A9DC5F" w:rsidP="62A9DC5F">
            <w:pPr>
              <w:jc w:val="center"/>
            </w:pPr>
            <w:r>
              <w:t>3</w:t>
            </w:r>
          </w:p>
        </w:tc>
        <w:tc>
          <w:tcPr>
            <w:tcW w:w="1312" w:type="dxa"/>
            <w:vAlign w:val="center"/>
          </w:tcPr>
          <w:p w14:paraId="5F20EF6C" w14:textId="49377AFF" w:rsidR="62A9DC5F" w:rsidRDefault="62A9DC5F" w:rsidP="62A9DC5F">
            <w:pPr>
              <w:jc w:val="center"/>
            </w:pPr>
            <w:r>
              <w:t>0.27</w:t>
            </w:r>
          </w:p>
        </w:tc>
      </w:tr>
      <w:tr w:rsidR="62A9DC5F" w14:paraId="6A5BDBC4" w14:textId="77777777" w:rsidTr="62A9DC5F">
        <w:tc>
          <w:tcPr>
            <w:tcW w:w="2355" w:type="dxa"/>
            <w:vAlign w:val="center"/>
          </w:tcPr>
          <w:p w14:paraId="637C0641" w14:textId="5F3F7B87" w:rsidR="62A9DC5F" w:rsidRDefault="62A9DC5F">
            <w:r>
              <w:t>Gen</w:t>
            </w:r>
            <w:r>
              <w:t>è</w:t>
            </w:r>
            <w:r>
              <w:t>ve</w:t>
            </w:r>
          </w:p>
        </w:tc>
        <w:tc>
          <w:tcPr>
            <w:tcW w:w="3315" w:type="dxa"/>
            <w:vAlign w:val="center"/>
          </w:tcPr>
          <w:p w14:paraId="519A1C29" w14:textId="45D86811" w:rsidR="62A9DC5F" w:rsidRDefault="62A9DC5F">
            <w:proofErr w:type="spellStart"/>
            <w:r>
              <w:t>jardin-botanique</w:t>
            </w:r>
            <w:proofErr w:type="spellEnd"/>
          </w:p>
        </w:tc>
        <w:tc>
          <w:tcPr>
            <w:tcW w:w="1185" w:type="dxa"/>
            <w:vAlign w:val="center"/>
          </w:tcPr>
          <w:p w14:paraId="6FB83E9E" w14:textId="6E86C2AF" w:rsidR="62A9DC5F" w:rsidRDefault="62A9DC5F" w:rsidP="62A9DC5F">
            <w:pPr>
              <w:jc w:val="center"/>
            </w:pPr>
            <w:r>
              <w:t>3</w:t>
            </w:r>
          </w:p>
        </w:tc>
        <w:tc>
          <w:tcPr>
            <w:tcW w:w="1305" w:type="dxa"/>
            <w:vAlign w:val="center"/>
          </w:tcPr>
          <w:p w14:paraId="5A4E082F" w14:textId="3ED83E67" w:rsidR="62A9DC5F" w:rsidRDefault="62A9DC5F" w:rsidP="62A9DC5F">
            <w:pPr>
              <w:jc w:val="center"/>
            </w:pPr>
            <w:r>
              <w:t>2</w:t>
            </w:r>
          </w:p>
        </w:tc>
        <w:tc>
          <w:tcPr>
            <w:tcW w:w="1312" w:type="dxa"/>
            <w:vAlign w:val="center"/>
          </w:tcPr>
          <w:p w14:paraId="4879976D" w14:textId="1E7A57EB" w:rsidR="62A9DC5F" w:rsidRDefault="62A9DC5F" w:rsidP="62A9DC5F">
            <w:pPr>
              <w:jc w:val="center"/>
            </w:pPr>
            <w:r>
              <w:t>0.66</w:t>
            </w:r>
          </w:p>
        </w:tc>
      </w:tr>
      <w:tr w:rsidR="62A9DC5F" w14:paraId="23835498" w14:textId="77777777" w:rsidTr="62A9DC5F">
        <w:tc>
          <w:tcPr>
            <w:tcW w:w="2355" w:type="dxa"/>
            <w:vAlign w:val="center"/>
          </w:tcPr>
          <w:p w14:paraId="7D358EE5" w14:textId="112E19BB" w:rsidR="62A9DC5F" w:rsidRDefault="62A9DC5F">
            <w:r>
              <w:t>Gen</w:t>
            </w:r>
            <w:r>
              <w:t>è</w:t>
            </w:r>
            <w:r>
              <w:t>ve</w:t>
            </w:r>
          </w:p>
        </w:tc>
        <w:tc>
          <w:tcPr>
            <w:tcW w:w="3315" w:type="dxa"/>
            <w:vAlign w:val="center"/>
          </w:tcPr>
          <w:p w14:paraId="5FCBFB37" w14:textId="4607C1A8" w:rsidR="62A9DC5F" w:rsidRDefault="62A9DC5F">
            <w:r>
              <w:t>villa-</w:t>
            </w:r>
            <w:proofErr w:type="spellStart"/>
            <w:r>
              <w:t>barton</w:t>
            </w:r>
            <w:proofErr w:type="spellEnd"/>
          </w:p>
        </w:tc>
        <w:tc>
          <w:tcPr>
            <w:tcW w:w="1185" w:type="dxa"/>
            <w:vAlign w:val="center"/>
          </w:tcPr>
          <w:p w14:paraId="372B7766" w14:textId="42168C3A" w:rsidR="62A9DC5F" w:rsidRDefault="62A9DC5F" w:rsidP="62A9DC5F">
            <w:pPr>
              <w:jc w:val="center"/>
            </w:pPr>
            <w:r>
              <w:t>11</w:t>
            </w:r>
          </w:p>
        </w:tc>
        <w:tc>
          <w:tcPr>
            <w:tcW w:w="1305" w:type="dxa"/>
            <w:vAlign w:val="center"/>
          </w:tcPr>
          <w:p w14:paraId="3A91EBA3" w14:textId="3D1DEE8B" w:rsidR="62A9DC5F" w:rsidRDefault="62A9DC5F" w:rsidP="62A9DC5F">
            <w:pPr>
              <w:jc w:val="center"/>
            </w:pPr>
            <w:r>
              <w:t>1</w:t>
            </w:r>
          </w:p>
        </w:tc>
        <w:tc>
          <w:tcPr>
            <w:tcW w:w="1312" w:type="dxa"/>
            <w:vAlign w:val="center"/>
          </w:tcPr>
          <w:p w14:paraId="5F07B045" w14:textId="432EB212" w:rsidR="62A9DC5F" w:rsidRDefault="62A9DC5F" w:rsidP="62A9DC5F">
            <w:pPr>
              <w:jc w:val="center"/>
            </w:pPr>
            <w:r>
              <w:t>0.09</w:t>
            </w:r>
          </w:p>
        </w:tc>
      </w:tr>
      <w:tr w:rsidR="62A9DC5F" w14:paraId="1EE04E42" w14:textId="77777777" w:rsidTr="62A9DC5F">
        <w:tc>
          <w:tcPr>
            <w:tcW w:w="2355" w:type="dxa"/>
            <w:vAlign w:val="center"/>
          </w:tcPr>
          <w:p w14:paraId="03724307" w14:textId="52D80AD3" w:rsidR="62A9DC5F" w:rsidRDefault="62A9DC5F">
            <w:r>
              <w:t>Gland</w:t>
            </w:r>
          </w:p>
        </w:tc>
        <w:tc>
          <w:tcPr>
            <w:tcW w:w="3315" w:type="dxa"/>
            <w:vAlign w:val="center"/>
          </w:tcPr>
          <w:p w14:paraId="6FDBED9C" w14:textId="2327B465" w:rsidR="62A9DC5F" w:rsidRDefault="62A9DC5F">
            <w:proofErr w:type="spellStart"/>
            <w:r>
              <w:t>lacleman_gland_kubela</w:t>
            </w:r>
            <w:proofErr w:type="spellEnd"/>
          </w:p>
        </w:tc>
        <w:tc>
          <w:tcPr>
            <w:tcW w:w="1185" w:type="dxa"/>
            <w:vAlign w:val="center"/>
          </w:tcPr>
          <w:p w14:paraId="6F6D7C5D" w14:textId="0A23B4C1" w:rsidR="62A9DC5F" w:rsidRDefault="62A9DC5F" w:rsidP="62A9DC5F">
            <w:pPr>
              <w:jc w:val="center"/>
            </w:pPr>
            <w:r>
              <w:t>11</w:t>
            </w:r>
          </w:p>
        </w:tc>
        <w:tc>
          <w:tcPr>
            <w:tcW w:w="1305" w:type="dxa"/>
            <w:vAlign w:val="center"/>
          </w:tcPr>
          <w:p w14:paraId="0B02FB3F" w14:textId="28D6DE48" w:rsidR="62A9DC5F" w:rsidRDefault="62A9DC5F" w:rsidP="62A9DC5F">
            <w:pPr>
              <w:jc w:val="center"/>
            </w:pPr>
            <w:r>
              <w:t>3</w:t>
            </w:r>
          </w:p>
        </w:tc>
        <w:tc>
          <w:tcPr>
            <w:tcW w:w="1312" w:type="dxa"/>
            <w:vAlign w:val="center"/>
          </w:tcPr>
          <w:p w14:paraId="654EDA7F" w14:textId="720A4D13" w:rsidR="62A9DC5F" w:rsidRDefault="62A9DC5F" w:rsidP="62A9DC5F">
            <w:pPr>
              <w:jc w:val="center"/>
            </w:pPr>
            <w:r>
              <w:t>0.27</w:t>
            </w:r>
          </w:p>
        </w:tc>
      </w:tr>
      <w:tr w:rsidR="62A9DC5F" w14:paraId="307AFEEE" w14:textId="77777777" w:rsidTr="62A9DC5F">
        <w:tc>
          <w:tcPr>
            <w:tcW w:w="2355" w:type="dxa"/>
            <w:vAlign w:val="center"/>
          </w:tcPr>
          <w:p w14:paraId="07D56926" w14:textId="674D51ED" w:rsidR="62A9DC5F" w:rsidRDefault="62A9DC5F">
            <w:r>
              <w:t>Gland</w:t>
            </w:r>
          </w:p>
        </w:tc>
        <w:tc>
          <w:tcPr>
            <w:tcW w:w="3315" w:type="dxa"/>
            <w:vAlign w:val="center"/>
          </w:tcPr>
          <w:p w14:paraId="736C2E7D" w14:textId="02E26EA2" w:rsidR="62A9DC5F" w:rsidRDefault="62A9DC5F">
            <w:proofErr w:type="spellStart"/>
            <w:r>
              <w:t>lacleman_gland_lecoanets</w:t>
            </w:r>
            <w:proofErr w:type="spellEnd"/>
          </w:p>
        </w:tc>
        <w:tc>
          <w:tcPr>
            <w:tcW w:w="1185" w:type="dxa"/>
            <w:vAlign w:val="center"/>
          </w:tcPr>
          <w:p w14:paraId="59977B11" w14:textId="2AC4C55D" w:rsidR="62A9DC5F" w:rsidRDefault="62A9DC5F" w:rsidP="62A9DC5F">
            <w:pPr>
              <w:jc w:val="center"/>
            </w:pPr>
            <w:r>
              <w:t>11</w:t>
            </w:r>
          </w:p>
        </w:tc>
        <w:tc>
          <w:tcPr>
            <w:tcW w:w="1305" w:type="dxa"/>
            <w:vAlign w:val="center"/>
          </w:tcPr>
          <w:p w14:paraId="25EBC9FA" w14:textId="70D45405" w:rsidR="62A9DC5F" w:rsidRDefault="62A9DC5F" w:rsidP="62A9DC5F">
            <w:pPr>
              <w:jc w:val="center"/>
            </w:pPr>
            <w:r>
              <w:t>4</w:t>
            </w:r>
          </w:p>
        </w:tc>
        <w:tc>
          <w:tcPr>
            <w:tcW w:w="1312" w:type="dxa"/>
            <w:vAlign w:val="center"/>
          </w:tcPr>
          <w:p w14:paraId="130A6D12" w14:textId="1D0C2D2E" w:rsidR="62A9DC5F" w:rsidRDefault="62A9DC5F" w:rsidP="62A9DC5F">
            <w:pPr>
              <w:jc w:val="center"/>
            </w:pPr>
            <w:r>
              <w:t>0.36</w:t>
            </w:r>
          </w:p>
        </w:tc>
      </w:tr>
      <w:tr w:rsidR="62A9DC5F" w14:paraId="7055E70C" w14:textId="77777777" w:rsidTr="62A9DC5F">
        <w:tc>
          <w:tcPr>
            <w:tcW w:w="2355" w:type="dxa"/>
            <w:vAlign w:val="center"/>
          </w:tcPr>
          <w:p w14:paraId="4320B996" w14:textId="2EF0EB9F" w:rsidR="62A9DC5F" w:rsidRDefault="62A9DC5F">
            <w:r>
              <w:t>La Tour-de-</w:t>
            </w:r>
            <w:proofErr w:type="spellStart"/>
            <w:r>
              <w:t>Peilz</w:t>
            </w:r>
            <w:proofErr w:type="spellEnd"/>
          </w:p>
        </w:tc>
        <w:tc>
          <w:tcPr>
            <w:tcW w:w="3315" w:type="dxa"/>
            <w:vAlign w:val="center"/>
          </w:tcPr>
          <w:p w14:paraId="6DDBA52B" w14:textId="2CD4FED8" w:rsidR="62A9DC5F" w:rsidRDefault="62A9DC5F">
            <w:proofErr w:type="spellStart"/>
            <w:r>
              <w:t>bain</w:t>
            </w:r>
            <w:proofErr w:type="spellEnd"/>
            <w:r>
              <w:t>-des-dames</w:t>
            </w:r>
          </w:p>
        </w:tc>
        <w:tc>
          <w:tcPr>
            <w:tcW w:w="1185" w:type="dxa"/>
            <w:vAlign w:val="center"/>
          </w:tcPr>
          <w:p w14:paraId="58E1B5AA" w14:textId="429CF4DF" w:rsidR="62A9DC5F" w:rsidRDefault="62A9DC5F" w:rsidP="62A9DC5F">
            <w:pPr>
              <w:jc w:val="center"/>
            </w:pPr>
            <w:r>
              <w:t>4</w:t>
            </w:r>
          </w:p>
        </w:tc>
        <w:tc>
          <w:tcPr>
            <w:tcW w:w="1305" w:type="dxa"/>
            <w:vAlign w:val="center"/>
          </w:tcPr>
          <w:p w14:paraId="6CE324E1" w14:textId="7E7491F3" w:rsidR="62A9DC5F" w:rsidRDefault="62A9DC5F" w:rsidP="62A9DC5F">
            <w:pPr>
              <w:jc w:val="center"/>
            </w:pPr>
            <w:r>
              <w:t>3</w:t>
            </w:r>
          </w:p>
        </w:tc>
        <w:tc>
          <w:tcPr>
            <w:tcW w:w="1312" w:type="dxa"/>
            <w:vAlign w:val="center"/>
          </w:tcPr>
          <w:p w14:paraId="2C3F8986" w14:textId="2A3569FA" w:rsidR="62A9DC5F" w:rsidRDefault="62A9DC5F" w:rsidP="62A9DC5F">
            <w:pPr>
              <w:jc w:val="center"/>
            </w:pPr>
            <w:r>
              <w:t>0.75</w:t>
            </w:r>
          </w:p>
        </w:tc>
      </w:tr>
      <w:tr w:rsidR="62A9DC5F" w14:paraId="49D01E05" w14:textId="77777777" w:rsidTr="62A9DC5F">
        <w:tc>
          <w:tcPr>
            <w:tcW w:w="2355" w:type="dxa"/>
            <w:vAlign w:val="center"/>
          </w:tcPr>
          <w:p w14:paraId="7742F119" w14:textId="399C850A" w:rsidR="62A9DC5F" w:rsidRDefault="62A9DC5F">
            <w:r>
              <w:t>La Tour-de-</w:t>
            </w:r>
            <w:proofErr w:type="spellStart"/>
            <w:r>
              <w:t>Peilz</w:t>
            </w:r>
            <w:proofErr w:type="spellEnd"/>
          </w:p>
        </w:tc>
        <w:tc>
          <w:tcPr>
            <w:tcW w:w="3315" w:type="dxa"/>
            <w:vAlign w:val="center"/>
          </w:tcPr>
          <w:p w14:paraId="6C468549" w14:textId="346B3489" w:rsidR="62A9DC5F" w:rsidRDefault="62A9DC5F">
            <w:proofErr w:type="spellStart"/>
            <w:r>
              <w:t>maladaire</w:t>
            </w:r>
            <w:proofErr w:type="spellEnd"/>
          </w:p>
        </w:tc>
        <w:tc>
          <w:tcPr>
            <w:tcW w:w="1185" w:type="dxa"/>
            <w:vAlign w:val="center"/>
          </w:tcPr>
          <w:p w14:paraId="14223F67" w14:textId="7286BD39" w:rsidR="62A9DC5F" w:rsidRDefault="62A9DC5F" w:rsidP="62A9DC5F">
            <w:pPr>
              <w:jc w:val="center"/>
            </w:pPr>
            <w:r>
              <w:t>15</w:t>
            </w:r>
          </w:p>
        </w:tc>
        <w:tc>
          <w:tcPr>
            <w:tcW w:w="1305" w:type="dxa"/>
            <w:vAlign w:val="center"/>
          </w:tcPr>
          <w:p w14:paraId="7FEDED27" w14:textId="6054EB77" w:rsidR="62A9DC5F" w:rsidRDefault="62A9DC5F" w:rsidP="62A9DC5F">
            <w:pPr>
              <w:jc w:val="center"/>
            </w:pPr>
            <w:r>
              <w:t>3</w:t>
            </w:r>
          </w:p>
        </w:tc>
        <w:tc>
          <w:tcPr>
            <w:tcW w:w="1312" w:type="dxa"/>
            <w:vAlign w:val="center"/>
          </w:tcPr>
          <w:p w14:paraId="6DE2915F" w14:textId="31DE5F3D" w:rsidR="62A9DC5F" w:rsidRDefault="62A9DC5F" w:rsidP="62A9DC5F">
            <w:pPr>
              <w:jc w:val="center"/>
            </w:pPr>
            <w:r>
              <w:t>0.20</w:t>
            </w:r>
          </w:p>
        </w:tc>
      </w:tr>
      <w:tr w:rsidR="62A9DC5F" w14:paraId="4052F3E9" w14:textId="77777777" w:rsidTr="62A9DC5F">
        <w:tc>
          <w:tcPr>
            <w:tcW w:w="2355" w:type="dxa"/>
            <w:vAlign w:val="center"/>
          </w:tcPr>
          <w:p w14:paraId="391210EE" w14:textId="3D86AD55" w:rsidR="62A9DC5F" w:rsidRDefault="62A9DC5F">
            <w:r>
              <w:t>La Tour-de-</w:t>
            </w:r>
            <w:proofErr w:type="spellStart"/>
            <w:r>
              <w:t>Peilz</w:t>
            </w:r>
            <w:proofErr w:type="spellEnd"/>
          </w:p>
        </w:tc>
        <w:tc>
          <w:tcPr>
            <w:tcW w:w="3315" w:type="dxa"/>
            <w:vAlign w:val="center"/>
          </w:tcPr>
          <w:p w14:paraId="1EA36DFB" w14:textId="5677CE01" w:rsidR="62A9DC5F" w:rsidRDefault="62A9DC5F">
            <w:proofErr w:type="spellStart"/>
            <w:r>
              <w:t>oyonne</w:t>
            </w:r>
            <w:proofErr w:type="spellEnd"/>
          </w:p>
        </w:tc>
        <w:tc>
          <w:tcPr>
            <w:tcW w:w="1185" w:type="dxa"/>
            <w:vAlign w:val="center"/>
          </w:tcPr>
          <w:p w14:paraId="2768F85A" w14:textId="77A7EBA9" w:rsidR="62A9DC5F" w:rsidRDefault="62A9DC5F" w:rsidP="62A9DC5F">
            <w:pPr>
              <w:jc w:val="center"/>
            </w:pPr>
            <w:r>
              <w:t>3</w:t>
            </w:r>
          </w:p>
        </w:tc>
        <w:tc>
          <w:tcPr>
            <w:tcW w:w="1305" w:type="dxa"/>
            <w:vAlign w:val="center"/>
          </w:tcPr>
          <w:p w14:paraId="57CAAA20" w14:textId="04456E45" w:rsidR="62A9DC5F" w:rsidRDefault="62A9DC5F" w:rsidP="62A9DC5F">
            <w:pPr>
              <w:jc w:val="center"/>
            </w:pPr>
            <w:r>
              <w:t>2</w:t>
            </w:r>
          </w:p>
        </w:tc>
        <w:tc>
          <w:tcPr>
            <w:tcW w:w="1312" w:type="dxa"/>
            <w:vAlign w:val="center"/>
          </w:tcPr>
          <w:p w14:paraId="24F7ED4B" w14:textId="42007706" w:rsidR="62A9DC5F" w:rsidRDefault="62A9DC5F" w:rsidP="62A9DC5F">
            <w:pPr>
              <w:jc w:val="center"/>
            </w:pPr>
            <w:r>
              <w:t>0.66</w:t>
            </w:r>
          </w:p>
        </w:tc>
      </w:tr>
      <w:tr w:rsidR="62A9DC5F" w14:paraId="71972301" w14:textId="77777777" w:rsidTr="62A9DC5F">
        <w:tc>
          <w:tcPr>
            <w:tcW w:w="2355" w:type="dxa"/>
            <w:vAlign w:val="center"/>
          </w:tcPr>
          <w:p w14:paraId="6FEF0867" w14:textId="17432A4E" w:rsidR="62A9DC5F" w:rsidRDefault="62A9DC5F">
            <w:r>
              <w:t>Lausanne</w:t>
            </w:r>
          </w:p>
        </w:tc>
        <w:tc>
          <w:tcPr>
            <w:tcW w:w="3315" w:type="dxa"/>
            <w:vAlign w:val="center"/>
          </w:tcPr>
          <w:p w14:paraId="6BA8D375" w14:textId="3585F55C" w:rsidR="62A9DC5F" w:rsidRDefault="62A9DC5F">
            <w:proofErr w:type="spellStart"/>
            <w:r>
              <w:t>lacleman_vidy_santie</w:t>
            </w:r>
            <w:proofErr w:type="spellEnd"/>
          </w:p>
        </w:tc>
        <w:tc>
          <w:tcPr>
            <w:tcW w:w="1185" w:type="dxa"/>
            <w:vAlign w:val="center"/>
          </w:tcPr>
          <w:p w14:paraId="2F02544F" w14:textId="789A3849" w:rsidR="62A9DC5F" w:rsidRDefault="62A9DC5F" w:rsidP="62A9DC5F">
            <w:pPr>
              <w:jc w:val="center"/>
            </w:pPr>
            <w:r>
              <w:t>12</w:t>
            </w:r>
          </w:p>
        </w:tc>
        <w:tc>
          <w:tcPr>
            <w:tcW w:w="1305" w:type="dxa"/>
            <w:vAlign w:val="center"/>
          </w:tcPr>
          <w:p w14:paraId="64D8D3E9" w14:textId="70A1B798" w:rsidR="62A9DC5F" w:rsidRDefault="62A9DC5F" w:rsidP="62A9DC5F">
            <w:pPr>
              <w:jc w:val="center"/>
            </w:pPr>
            <w:r>
              <w:t>10</w:t>
            </w:r>
          </w:p>
        </w:tc>
        <w:tc>
          <w:tcPr>
            <w:tcW w:w="1312" w:type="dxa"/>
            <w:vAlign w:val="center"/>
          </w:tcPr>
          <w:p w14:paraId="09721E47" w14:textId="59FF7D6E" w:rsidR="62A9DC5F" w:rsidRDefault="62A9DC5F" w:rsidP="62A9DC5F">
            <w:pPr>
              <w:jc w:val="center"/>
            </w:pPr>
            <w:r>
              <w:t>0.83</w:t>
            </w:r>
          </w:p>
        </w:tc>
      </w:tr>
      <w:tr w:rsidR="62A9DC5F" w14:paraId="3734203A" w14:textId="77777777" w:rsidTr="62A9DC5F">
        <w:tc>
          <w:tcPr>
            <w:tcW w:w="2355" w:type="dxa"/>
            <w:vAlign w:val="center"/>
          </w:tcPr>
          <w:p w14:paraId="412931D1" w14:textId="70FAB711" w:rsidR="62A9DC5F" w:rsidRDefault="62A9DC5F">
            <w:r>
              <w:lastRenderedPageBreak/>
              <w:t>Lausanne</w:t>
            </w:r>
          </w:p>
        </w:tc>
        <w:tc>
          <w:tcPr>
            <w:tcW w:w="3315" w:type="dxa"/>
            <w:vAlign w:val="center"/>
          </w:tcPr>
          <w:p w14:paraId="5B1C1850" w14:textId="0A592B4B" w:rsidR="62A9DC5F" w:rsidRDefault="62A9DC5F">
            <w:proofErr w:type="spellStart"/>
            <w:r>
              <w:t>vidy-ruines</w:t>
            </w:r>
            <w:proofErr w:type="spellEnd"/>
          </w:p>
        </w:tc>
        <w:tc>
          <w:tcPr>
            <w:tcW w:w="1185" w:type="dxa"/>
            <w:vAlign w:val="center"/>
          </w:tcPr>
          <w:p w14:paraId="69A74B2D" w14:textId="2C703E29" w:rsidR="62A9DC5F" w:rsidRDefault="62A9DC5F" w:rsidP="62A9DC5F">
            <w:pPr>
              <w:jc w:val="center"/>
            </w:pPr>
            <w:r>
              <w:t>7</w:t>
            </w:r>
          </w:p>
        </w:tc>
        <w:tc>
          <w:tcPr>
            <w:tcW w:w="1305" w:type="dxa"/>
            <w:vAlign w:val="center"/>
          </w:tcPr>
          <w:p w14:paraId="1367840C" w14:textId="0B686AF1" w:rsidR="62A9DC5F" w:rsidRDefault="62A9DC5F" w:rsidP="62A9DC5F">
            <w:pPr>
              <w:jc w:val="center"/>
            </w:pPr>
            <w:r>
              <w:t>2</w:t>
            </w:r>
          </w:p>
        </w:tc>
        <w:tc>
          <w:tcPr>
            <w:tcW w:w="1312" w:type="dxa"/>
            <w:vAlign w:val="center"/>
          </w:tcPr>
          <w:p w14:paraId="53F53CD1" w14:textId="3136EFAB" w:rsidR="62A9DC5F" w:rsidRDefault="62A9DC5F" w:rsidP="62A9DC5F">
            <w:pPr>
              <w:jc w:val="center"/>
            </w:pPr>
            <w:r>
              <w:t>0.28</w:t>
            </w:r>
          </w:p>
        </w:tc>
      </w:tr>
      <w:tr w:rsidR="62A9DC5F" w14:paraId="436440FD" w14:textId="77777777" w:rsidTr="62A9DC5F">
        <w:tc>
          <w:tcPr>
            <w:tcW w:w="2355" w:type="dxa"/>
            <w:vAlign w:val="center"/>
          </w:tcPr>
          <w:p w14:paraId="72208605" w14:textId="0D0D9576" w:rsidR="62A9DC5F" w:rsidRDefault="62A9DC5F">
            <w:r>
              <w:t>Montreux</w:t>
            </w:r>
          </w:p>
        </w:tc>
        <w:tc>
          <w:tcPr>
            <w:tcW w:w="3315" w:type="dxa"/>
            <w:vAlign w:val="center"/>
          </w:tcPr>
          <w:p w14:paraId="7C41A1D3" w14:textId="6444F8D4" w:rsidR="62A9DC5F" w:rsidRDefault="62A9DC5F">
            <w:r>
              <w:t>baye-de-</w:t>
            </w:r>
            <w:proofErr w:type="spellStart"/>
            <w:r>
              <w:t>clarens</w:t>
            </w:r>
            <w:proofErr w:type="spellEnd"/>
          </w:p>
        </w:tc>
        <w:tc>
          <w:tcPr>
            <w:tcW w:w="1185" w:type="dxa"/>
            <w:vAlign w:val="center"/>
          </w:tcPr>
          <w:p w14:paraId="61BCEBFC" w14:textId="335855FF" w:rsidR="62A9DC5F" w:rsidRDefault="62A9DC5F" w:rsidP="62A9DC5F">
            <w:pPr>
              <w:jc w:val="center"/>
            </w:pPr>
            <w:r>
              <w:t>13</w:t>
            </w:r>
          </w:p>
        </w:tc>
        <w:tc>
          <w:tcPr>
            <w:tcW w:w="1305" w:type="dxa"/>
            <w:vAlign w:val="center"/>
          </w:tcPr>
          <w:p w14:paraId="59F23FBB" w14:textId="273D8D75" w:rsidR="62A9DC5F" w:rsidRDefault="62A9DC5F" w:rsidP="62A9DC5F">
            <w:pPr>
              <w:jc w:val="center"/>
            </w:pPr>
            <w:r>
              <w:t>1</w:t>
            </w:r>
          </w:p>
        </w:tc>
        <w:tc>
          <w:tcPr>
            <w:tcW w:w="1312" w:type="dxa"/>
            <w:vAlign w:val="center"/>
          </w:tcPr>
          <w:p w14:paraId="3E37600C" w14:textId="23B8923E" w:rsidR="62A9DC5F" w:rsidRDefault="62A9DC5F" w:rsidP="62A9DC5F">
            <w:pPr>
              <w:jc w:val="center"/>
            </w:pPr>
            <w:r>
              <w:t>0.07</w:t>
            </w:r>
          </w:p>
        </w:tc>
      </w:tr>
      <w:tr w:rsidR="62A9DC5F" w14:paraId="0514FFB2" w14:textId="77777777" w:rsidTr="62A9DC5F">
        <w:tc>
          <w:tcPr>
            <w:tcW w:w="2355" w:type="dxa"/>
            <w:vAlign w:val="center"/>
          </w:tcPr>
          <w:p w14:paraId="1A2F7133" w14:textId="2D56A2C3" w:rsidR="62A9DC5F" w:rsidRDefault="62A9DC5F">
            <w:r>
              <w:t>Montreux</w:t>
            </w:r>
          </w:p>
        </w:tc>
        <w:tc>
          <w:tcPr>
            <w:tcW w:w="3315" w:type="dxa"/>
            <w:vAlign w:val="center"/>
          </w:tcPr>
          <w:p w14:paraId="6ED318D6" w14:textId="4BFB6297" w:rsidR="62A9DC5F" w:rsidRDefault="62A9DC5F">
            <w:r>
              <w:t>baye-de-</w:t>
            </w:r>
            <w:proofErr w:type="spellStart"/>
            <w:r>
              <w:t>montreux</w:t>
            </w:r>
            <w:proofErr w:type="spellEnd"/>
            <w:r>
              <w:t>-d</w:t>
            </w:r>
          </w:p>
        </w:tc>
        <w:tc>
          <w:tcPr>
            <w:tcW w:w="1185" w:type="dxa"/>
            <w:vAlign w:val="center"/>
          </w:tcPr>
          <w:p w14:paraId="33942D5C" w14:textId="43735C97" w:rsidR="62A9DC5F" w:rsidRDefault="62A9DC5F" w:rsidP="62A9DC5F">
            <w:pPr>
              <w:jc w:val="center"/>
            </w:pPr>
            <w:r>
              <w:t>16</w:t>
            </w:r>
          </w:p>
        </w:tc>
        <w:tc>
          <w:tcPr>
            <w:tcW w:w="1305" w:type="dxa"/>
            <w:vAlign w:val="center"/>
          </w:tcPr>
          <w:p w14:paraId="6805738B" w14:textId="44FD4FAF" w:rsidR="62A9DC5F" w:rsidRDefault="62A9DC5F" w:rsidP="62A9DC5F">
            <w:pPr>
              <w:jc w:val="center"/>
            </w:pPr>
            <w:r>
              <w:t>5</w:t>
            </w:r>
          </w:p>
        </w:tc>
        <w:tc>
          <w:tcPr>
            <w:tcW w:w="1312" w:type="dxa"/>
            <w:vAlign w:val="center"/>
          </w:tcPr>
          <w:p w14:paraId="3755AD49" w14:textId="2F6AC5EB" w:rsidR="62A9DC5F" w:rsidRDefault="62A9DC5F" w:rsidP="62A9DC5F">
            <w:pPr>
              <w:jc w:val="center"/>
            </w:pPr>
            <w:r>
              <w:t>0.31</w:t>
            </w:r>
          </w:p>
        </w:tc>
      </w:tr>
      <w:tr w:rsidR="62A9DC5F" w14:paraId="40D6C64B" w14:textId="77777777" w:rsidTr="62A9DC5F">
        <w:tc>
          <w:tcPr>
            <w:tcW w:w="2355" w:type="dxa"/>
            <w:vAlign w:val="center"/>
          </w:tcPr>
          <w:p w14:paraId="6C47A4BC" w14:textId="6D3E0607" w:rsidR="62A9DC5F" w:rsidRDefault="62A9DC5F">
            <w:r>
              <w:t>Montreux</w:t>
            </w:r>
          </w:p>
        </w:tc>
        <w:tc>
          <w:tcPr>
            <w:tcW w:w="3315" w:type="dxa"/>
            <w:vAlign w:val="center"/>
          </w:tcPr>
          <w:p w14:paraId="03C87848" w14:textId="402F2D63" w:rsidR="62A9DC5F" w:rsidRDefault="62A9DC5F">
            <w:r>
              <w:t>baye-de-</w:t>
            </w:r>
            <w:proofErr w:type="spellStart"/>
            <w:r>
              <w:t>montreux</w:t>
            </w:r>
            <w:proofErr w:type="spellEnd"/>
            <w:r>
              <w:t>-g</w:t>
            </w:r>
          </w:p>
        </w:tc>
        <w:tc>
          <w:tcPr>
            <w:tcW w:w="1185" w:type="dxa"/>
            <w:vAlign w:val="center"/>
          </w:tcPr>
          <w:p w14:paraId="233E8D57" w14:textId="6E77BD26" w:rsidR="62A9DC5F" w:rsidRDefault="62A9DC5F" w:rsidP="62A9DC5F">
            <w:pPr>
              <w:jc w:val="center"/>
            </w:pPr>
            <w:r>
              <w:t>18</w:t>
            </w:r>
          </w:p>
        </w:tc>
        <w:tc>
          <w:tcPr>
            <w:tcW w:w="1305" w:type="dxa"/>
            <w:vAlign w:val="center"/>
          </w:tcPr>
          <w:p w14:paraId="292C6656" w14:textId="6D65EC7E" w:rsidR="62A9DC5F" w:rsidRDefault="62A9DC5F" w:rsidP="62A9DC5F">
            <w:pPr>
              <w:jc w:val="center"/>
            </w:pPr>
            <w:r>
              <w:t>2</w:t>
            </w:r>
          </w:p>
        </w:tc>
        <w:tc>
          <w:tcPr>
            <w:tcW w:w="1312" w:type="dxa"/>
            <w:vAlign w:val="center"/>
          </w:tcPr>
          <w:p w14:paraId="5A11F8F0" w14:textId="4A11C099" w:rsidR="62A9DC5F" w:rsidRDefault="62A9DC5F" w:rsidP="62A9DC5F">
            <w:pPr>
              <w:jc w:val="center"/>
            </w:pPr>
            <w:r>
              <w:t>0.11</w:t>
            </w:r>
          </w:p>
        </w:tc>
      </w:tr>
      <w:tr w:rsidR="62A9DC5F" w14:paraId="54AAF56C" w14:textId="77777777" w:rsidTr="62A9DC5F">
        <w:tc>
          <w:tcPr>
            <w:tcW w:w="2355" w:type="dxa"/>
            <w:vAlign w:val="center"/>
          </w:tcPr>
          <w:p w14:paraId="15FD2BE3" w14:textId="716752B3" w:rsidR="62A9DC5F" w:rsidRDefault="62A9DC5F">
            <w:r>
              <w:t>Montreux</w:t>
            </w:r>
          </w:p>
        </w:tc>
        <w:tc>
          <w:tcPr>
            <w:tcW w:w="3315" w:type="dxa"/>
            <w:vAlign w:val="center"/>
          </w:tcPr>
          <w:p w14:paraId="4D1E2DCD" w14:textId="1F6EBA35" w:rsidR="62A9DC5F" w:rsidRDefault="62A9DC5F">
            <w:r>
              <w:t>le-</w:t>
            </w:r>
            <w:proofErr w:type="spellStart"/>
            <w:r>
              <w:t>pierrier</w:t>
            </w:r>
            <w:proofErr w:type="spellEnd"/>
          </w:p>
        </w:tc>
        <w:tc>
          <w:tcPr>
            <w:tcW w:w="1185" w:type="dxa"/>
            <w:vAlign w:val="center"/>
          </w:tcPr>
          <w:p w14:paraId="44D2F4B7" w14:textId="4EDFB783" w:rsidR="62A9DC5F" w:rsidRDefault="62A9DC5F" w:rsidP="62A9DC5F">
            <w:pPr>
              <w:jc w:val="center"/>
            </w:pPr>
            <w:r>
              <w:t>5</w:t>
            </w:r>
          </w:p>
        </w:tc>
        <w:tc>
          <w:tcPr>
            <w:tcW w:w="1305" w:type="dxa"/>
            <w:vAlign w:val="center"/>
          </w:tcPr>
          <w:p w14:paraId="59BCC651" w14:textId="4EDD681F" w:rsidR="62A9DC5F" w:rsidRDefault="62A9DC5F" w:rsidP="62A9DC5F">
            <w:pPr>
              <w:jc w:val="center"/>
            </w:pPr>
            <w:r>
              <w:t>3</w:t>
            </w:r>
          </w:p>
        </w:tc>
        <w:tc>
          <w:tcPr>
            <w:tcW w:w="1312" w:type="dxa"/>
            <w:vAlign w:val="center"/>
          </w:tcPr>
          <w:p w14:paraId="2B7D5515" w14:textId="42D637F0" w:rsidR="62A9DC5F" w:rsidRDefault="62A9DC5F" w:rsidP="62A9DC5F">
            <w:pPr>
              <w:jc w:val="center"/>
            </w:pPr>
            <w:r>
              <w:t>0.60</w:t>
            </w:r>
          </w:p>
        </w:tc>
      </w:tr>
      <w:tr w:rsidR="62A9DC5F" w14:paraId="39EE3B4E" w14:textId="77777777" w:rsidTr="62A9DC5F">
        <w:tc>
          <w:tcPr>
            <w:tcW w:w="2355" w:type="dxa"/>
            <w:vAlign w:val="center"/>
          </w:tcPr>
          <w:p w14:paraId="64FFE1B7" w14:textId="3CFEAEA7" w:rsidR="62A9DC5F" w:rsidRDefault="62A9DC5F">
            <w:proofErr w:type="spellStart"/>
            <w:r>
              <w:t>Pr</w:t>
            </w:r>
            <w:r>
              <w:t>é</w:t>
            </w:r>
            <w:r>
              <w:t>verenges</w:t>
            </w:r>
            <w:proofErr w:type="spellEnd"/>
          </w:p>
        </w:tc>
        <w:tc>
          <w:tcPr>
            <w:tcW w:w="3315" w:type="dxa"/>
            <w:vAlign w:val="center"/>
          </w:tcPr>
          <w:p w14:paraId="762FB43A" w14:textId="040E86A4" w:rsidR="62A9DC5F" w:rsidRDefault="62A9DC5F">
            <w:proofErr w:type="spellStart"/>
            <w:r>
              <w:t>preverenges</w:t>
            </w:r>
            <w:proofErr w:type="spellEnd"/>
          </w:p>
        </w:tc>
        <w:tc>
          <w:tcPr>
            <w:tcW w:w="1185" w:type="dxa"/>
            <w:vAlign w:val="center"/>
          </w:tcPr>
          <w:p w14:paraId="116B09B6" w14:textId="2EFF9B82" w:rsidR="62A9DC5F" w:rsidRDefault="62A9DC5F" w:rsidP="62A9DC5F">
            <w:pPr>
              <w:jc w:val="center"/>
            </w:pPr>
            <w:r>
              <w:t>14</w:t>
            </w:r>
          </w:p>
        </w:tc>
        <w:tc>
          <w:tcPr>
            <w:tcW w:w="1305" w:type="dxa"/>
            <w:vAlign w:val="center"/>
          </w:tcPr>
          <w:p w14:paraId="5462A6DA" w14:textId="1F7D38C5" w:rsidR="62A9DC5F" w:rsidRDefault="62A9DC5F" w:rsidP="62A9DC5F">
            <w:pPr>
              <w:jc w:val="center"/>
            </w:pPr>
            <w:r>
              <w:t>9</w:t>
            </w:r>
          </w:p>
        </w:tc>
        <w:tc>
          <w:tcPr>
            <w:tcW w:w="1312" w:type="dxa"/>
            <w:vAlign w:val="center"/>
          </w:tcPr>
          <w:p w14:paraId="62C2BEBC" w14:textId="7E02B060" w:rsidR="62A9DC5F" w:rsidRDefault="62A9DC5F" w:rsidP="62A9DC5F">
            <w:pPr>
              <w:jc w:val="center"/>
            </w:pPr>
            <w:r>
              <w:t>0.64</w:t>
            </w:r>
          </w:p>
        </w:tc>
      </w:tr>
      <w:tr w:rsidR="62A9DC5F" w14:paraId="29F87269" w14:textId="77777777" w:rsidTr="62A9DC5F">
        <w:tc>
          <w:tcPr>
            <w:tcW w:w="2355" w:type="dxa"/>
            <w:vAlign w:val="center"/>
          </w:tcPr>
          <w:p w14:paraId="1AA5F3A8" w14:textId="0FB5C52C" w:rsidR="62A9DC5F" w:rsidRDefault="62A9DC5F">
            <w:r>
              <w:t>Saint-</w:t>
            </w:r>
            <w:proofErr w:type="spellStart"/>
            <w:r>
              <w:t>Gingolph</w:t>
            </w:r>
            <w:proofErr w:type="spellEnd"/>
          </w:p>
        </w:tc>
        <w:tc>
          <w:tcPr>
            <w:tcW w:w="3315" w:type="dxa"/>
            <w:vAlign w:val="center"/>
          </w:tcPr>
          <w:p w14:paraId="0A057121" w14:textId="61113489" w:rsidR="62A9DC5F" w:rsidRDefault="62A9DC5F">
            <w:r>
              <w:t>grand-clos</w:t>
            </w:r>
          </w:p>
        </w:tc>
        <w:tc>
          <w:tcPr>
            <w:tcW w:w="1185" w:type="dxa"/>
            <w:vAlign w:val="center"/>
          </w:tcPr>
          <w:p w14:paraId="1B730623" w14:textId="1F2F2688" w:rsidR="62A9DC5F" w:rsidRDefault="62A9DC5F" w:rsidP="62A9DC5F">
            <w:pPr>
              <w:jc w:val="center"/>
            </w:pPr>
            <w:r>
              <w:t>13</w:t>
            </w:r>
          </w:p>
        </w:tc>
        <w:tc>
          <w:tcPr>
            <w:tcW w:w="1305" w:type="dxa"/>
            <w:vAlign w:val="center"/>
          </w:tcPr>
          <w:p w14:paraId="72F3A9BA" w14:textId="1C2B5BAC" w:rsidR="62A9DC5F" w:rsidRDefault="62A9DC5F" w:rsidP="62A9DC5F">
            <w:pPr>
              <w:jc w:val="center"/>
            </w:pPr>
            <w:r>
              <w:t>9</w:t>
            </w:r>
          </w:p>
        </w:tc>
        <w:tc>
          <w:tcPr>
            <w:tcW w:w="1312" w:type="dxa"/>
            <w:vAlign w:val="center"/>
          </w:tcPr>
          <w:p w14:paraId="12D87709" w14:textId="56F9D805" w:rsidR="62A9DC5F" w:rsidRDefault="62A9DC5F" w:rsidP="62A9DC5F">
            <w:pPr>
              <w:jc w:val="center"/>
            </w:pPr>
            <w:r>
              <w:t>0.69</w:t>
            </w:r>
          </w:p>
        </w:tc>
      </w:tr>
      <w:tr w:rsidR="62A9DC5F" w14:paraId="069B8AFE" w14:textId="77777777" w:rsidTr="62A9DC5F">
        <w:tc>
          <w:tcPr>
            <w:tcW w:w="2355" w:type="dxa"/>
            <w:vAlign w:val="center"/>
          </w:tcPr>
          <w:p w14:paraId="795313A9" w14:textId="27C89F1D" w:rsidR="62A9DC5F" w:rsidRDefault="62A9DC5F">
            <w:r>
              <w:t>Saint-</w:t>
            </w:r>
            <w:proofErr w:type="spellStart"/>
            <w:r>
              <w:t>Sulpice</w:t>
            </w:r>
            <w:proofErr w:type="spellEnd"/>
            <w:del w:id="101" w:author="Montserrat Filella" w:date="2022-02-19T17:06:00Z">
              <w:r w:rsidDel="00261BF4">
                <w:delText xml:space="preserve"> (VD</w:delText>
              </w:r>
            </w:del>
            <w:r>
              <w:t>)</w:t>
            </w:r>
          </w:p>
        </w:tc>
        <w:tc>
          <w:tcPr>
            <w:tcW w:w="3315" w:type="dxa"/>
            <w:vAlign w:val="center"/>
          </w:tcPr>
          <w:p w14:paraId="425C60A8" w14:textId="20079A3C" w:rsidR="62A9DC5F" w:rsidRDefault="62A9DC5F">
            <w:r>
              <w:t>parc-des-pierrettes</w:t>
            </w:r>
          </w:p>
        </w:tc>
        <w:tc>
          <w:tcPr>
            <w:tcW w:w="1185" w:type="dxa"/>
            <w:vAlign w:val="center"/>
          </w:tcPr>
          <w:p w14:paraId="087DAE49" w14:textId="52C51333" w:rsidR="62A9DC5F" w:rsidRDefault="62A9DC5F" w:rsidP="62A9DC5F">
            <w:pPr>
              <w:jc w:val="center"/>
            </w:pPr>
            <w:r>
              <w:t>4</w:t>
            </w:r>
          </w:p>
        </w:tc>
        <w:tc>
          <w:tcPr>
            <w:tcW w:w="1305" w:type="dxa"/>
            <w:vAlign w:val="center"/>
          </w:tcPr>
          <w:p w14:paraId="62B9BDE4" w14:textId="782093C7" w:rsidR="62A9DC5F" w:rsidRDefault="62A9DC5F" w:rsidP="62A9DC5F">
            <w:pPr>
              <w:jc w:val="center"/>
            </w:pPr>
            <w:r>
              <w:t>4</w:t>
            </w:r>
          </w:p>
        </w:tc>
        <w:tc>
          <w:tcPr>
            <w:tcW w:w="1312" w:type="dxa"/>
            <w:vAlign w:val="center"/>
          </w:tcPr>
          <w:p w14:paraId="479ACBA9" w14:textId="3D3C60FB" w:rsidR="62A9DC5F" w:rsidRDefault="62A9DC5F" w:rsidP="62A9DC5F">
            <w:pPr>
              <w:jc w:val="center"/>
            </w:pPr>
            <w:r>
              <w:t>1</w:t>
            </w:r>
            <w:r w:rsidR="4FF54430">
              <w:t>.0</w:t>
            </w:r>
          </w:p>
        </w:tc>
      </w:tr>
      <w:tr w:rsidR="62A9DC5F" w14:paraId="47B73E74" w14:textId="77777777" w:rsidTr="62A9DC5F">
        <w:tc>
          <w:tcPr>
            <w:tcW w:w="2355" w:type="dxa"/>
            <w:vAlign w:val="center"/>
          </w:tcPr>
          <w:p w14:paraId="555F9777" w14:textId="0B9AE07B" w:rsidR="62A9DC5F" w:rsidRDefault="62A9DC5F">
            <w:r>
              <w:t>Saint-</w:t>
            </w:r>
            <w:proofErr w:type="spellStart"/>
            <w:r>
              <w:t>Sulpice</w:t>
            </w:r>
            <w:proofErr w:type="spellEnd"/>
            <w:del w:id="102" w:author="Montserrat Filella" w:date="2022-02-19T17:07:00Z">
              <w:r w:rsidDel="00261BF4">
                <w:delText xml:space="preserve"> (VD)</w:delText>
              </w:r>
            </w:del>
          </w:p>
        </w:tc>
        <w:tc>
          <w:tcPr>
            <w:tcW w:w="3315" w:type="dxa"/>
            <w:vAlign w:val="center"/>
          </w:tcPr>
          <w:p w14:paraId="0205BB42" w14:textId="6321DF10" w:rsidR="62A9DC5F" w:rsidRDefault="62A9DC5F">
            <w:proofErr w:type="spellStart"/>
            <w:r>
              <w:t>plage</w:t>
            </w:r>
            <w:proofErr w:type="spellEnd"/>
            <w:r>
              <w:t>-de-</w:t>
            </w:r>
            <w:proofErr w:type="spellStart"/>
            <w:r>
              <w:t>st</w:t>
            </w:r>
            <w:proofErr w:type="spellEnd"/>
            <w:r>
              <w:t>-</w:t>
            </w:r>
            <w:proofErr w:type="spellStart"/>
            <w:r>
              <w:t>sulpice</w:t>
            </w:r>
            <w:proofErr w:type="spellEnd"/>
          </w:p>
        </w:tc>
        <w:tc>
          <w:tcPr>
            <w:tcW w:w="1185" w:type="dxa"/>
            <w:vAlign w:val="center"/>
          </w:tcPr>
          <w:p w14:paraId="1AF9861A" w14:textId="74CCF83D" w:rsidR="62A9DC5F" w:rsidRDefault="62A9DC5F" w:rsidP="62A9DC5F">
            <w:pPr>
              <w:jc w:val="center"/>
            </w:pPr>
            <w:r>
              <w:t>4</w:t>
            </w:r>
          </w:p>
        </w:tc>
        <w:tc>
          <w:tcPr>
            <w:tcW w:w="1305" w:type="dxa"/>
            <w:vAlign w:val="center"/>
          </w:tcPr>
          <w:p w14:paraId="224DEB70" w14:textId="37886EBF" w:rsidR="62A9DC5F" w:rsidRDefault="62A9DC5F" w:rsidP="62A9DC5F">
            <w:pPr>
              <w:jc w:val="center"/>
            </w:pPr>
            <w:r>
              <w:t>2</w:t>
            </w:r>
          </w:p>
        </w:tc>
        <w:tc>
          <w:tcPr>
            <w:tcW w:w="1312" w:type="dxa"/>
            <w:vAlign w:val="center"/>
          </w:tcPr>
          <w:p w14:paraId="52731098" w14:textId="46B7E16B" w:rsidR="62A9DC5F" w:rsidRDefault="62A9DC5F" w:rsidP="62A9DC5F">
            <w:pPr>
              <w:jc w:val="center"/>
            </w:pPr>
            <w:r>
              <w:t>0.5</w:t>
            </w:r>
          </w:p>
        </w:tc>
      </w:tr>
      <w:tr w:rsidR="62A9DC5F" w14:paraId="40D44422" w14:textId="77777777" w:rsidTr="62A9DC5F">
        <w:tc>
          <w:tcPr>
            <w:tcW w:w="2355" w:type="dxa"/>
            <w:vAlign w:val="center"/>
          </w:tcPr>
          <w:p w14:paraId="69B41C5D" w14:textId="5E951D00" w:rsidR="62A9DC5F" w:rsidRDefault="62A9DC5F">
            <w:r>
              <w:t>Saint-</w:t>
            </w:r>
            <w:proofErr w:type="spellStart"/>
            <w:r>
              <w:t>Sulpice</w:t>
            </w:r>
            <w:proofErr w:type="spellEnd"/>
            <w:r>
              <w:t xml:space="preserve"> </w:t>
            </w:r>
            <w:del w:id="103" w:author="Montserrat Filella" w:date="2022-02-19T17:07:00Z">
              <w:r w:rsidDel="00261BF4">
                <w:delText>(VD</w:delText>
              </w:r>
            </w:del>
            <w:r>
              <w:t>)</w:t>
            </w:r>
          </w:p>
        </w:tc>
        <w:tc>
          <w:tcPr>
            <w:tcW w:w="3315" w:type="dxa"/>
            <w:vAlign w:val="center"/>
          </w:tcPr>
          <w:p w14:paraId="5AC01FA4" w14:textId="1BD69928" w:rsidR="62A9DC5F" w:rsidRDefault="62A9DC5F">
            <w:r>
              <w:t>tiger-duck-beach</w:t>
            </w:r>
          </w:p>
        </w:tc>
        <w:tc>
          <w:tcPr>
            <w:tcW w:w="1185" w:type="dxa"/>
            <w:vAlign w:val="center"/>
          </w:tcPr>
          <w:p w14:paraId="5DB4DFFA" w14:textId="0375079B" w:rsidR="62A9DC5F" w:rsidRDefault="62A9DC5F" w:rsidP="62A9DC5F">
            <w:pPr>
              <w:jc w:val="center"/>
            </w:pPr>
            <w:r>
              <w:t>5</w:t>
            </w:r>
          </w:p>
        </w:tc>
        <w:tc>
          <w:tcPr>
            <w:tcW w:w="1305" w:type="dxa"/>
            <w:vAlign w:val="center"/>
          </w:tcPr>
          <w:p w14:paraId="6757DDD7" w14:textId="31A418FF" w:rsidR="62A9DC5F" w:rsidRDefault="62A9DC5F" w:rsidP="62A9DC5F">
            <w:pPr>
              <w:jc w:val="center"/>
            </w:pPr>
            <w:r>
              <w:t>3</w:t>
            </w:r>
          </w:p>
        </w:tc>
        <w:tc>
          <w:tcPr>
            <w:tcW w:w="1312" w:type="dxa"/>
            <w:vAlign w:val="center"/>
          </w:tcPr>
          <w:p w14:paraId="5136BB3C" w14:textId="708B7277" w:rsidR="62A9DC5F" w:rsidRDefault="62A9DC5F" w:rsidP="62A9DC5F">
            <w:pPr>
              <w:jc w:val="center"/>
            </w:pPr>
            <w:r>
              <w:t>0.6</w:t>
            </w:r>
          </w:p>
        </w:tc>
      </w:tr>
      <w:tr w:rsidR="62A9DC5F" w14:paraId="3F5A7969" w14:textId="77777777" w:rsidTr="62A9DC5F">
        <w:tc>
          <w:tcPr>
            <w:tcW w:w="2355" w:type="dxa"/>
            <w:vAlign w:val="center"/>
          </w:tcPr>
          <w:p w14:paraId="09CA5C23" w14:textId="2E46923A" w:rsidR="62A9DC5F" w:rsidRDefault="62A9DC5F">
            <w:proofErr w:type="spellStart"/>
            <w:r>
              <w:t>Versoix</w:t>
            </w:r>
            <w:proofErr w:type="spellEnd"/>
          </w:p>
        </w:tc>
        <w:tc>
          <w:tcPr>
            <w:tcW w:w="3315" w:type="dxa"/>
            <w:vAlign w:val="center"/>
          </w:tcPr>
          <w:p w14:paraId="2C577F01" w14:textId="19F53D1E" w:rsidR="62A9DC5F" w:rsidRDefault="62A9DC5F">
            <w:proofErr w:type="spellStart"/>
            <w:r>
              <w:t>versoix</w:t>
            </w:r>
            <w:proofErr w:type="spellEnd"/>
          </w:p>
        </w:tc>
        <w:tc>
          <w:tcPr>
            <w:tcW w:w="1185" w:type="dxa"/>
            <w:vAlign w:val="center"/>
          </w:tcPr>
          <w:p w14:paraId="5FF94C18" w14:textId="06B5C587" w:rsidR="62A9DC5F" w:rsidRDefault="62A9DC5F" w:rsidP="62A9DC5F">
            <w:pPr>
              <w:jc w:val="center"/>
            </w:pPr>
            <w:r>
              <w:t>4</w:t>
            </w:r>
          </w:p>
        </w:tc>
        <w:tc>
          <w:tcPr>
            <w:tcW w:w="1305" w:type="dxa"/>
            <w:vAlign w:val="center"/>
          </w:tcPr>
          <w:p w14:paraId="00D29A0C" w14:textId="1077EFA8" w:rsidR="62A9DC5F" w:rsidRDefault="62A9DC5F" w:rsidP="62A9DC5F">
            <w:pPr>
              <w:jc w:val="center"/>
            </w:pPr>
            <w:r>
              <w:t>1</w:t>
            </w:r>
          </w:p>
        </w:tc>
        <w:tc>
          <w:tcPr>
            <w:tcW w:w="1312" w:type="dxa"/>
            <w:vAlign w:val="center"/>
          </w:tcPr>
          <w:p w14:paraId="7638BF1B" w14:textId="208CF6BB" w:rsidR="62A9DC5F" w:rsidRDefault="62A9DC5F" w:rsidP="62A9DC5F">
            <w:pPr>
              <w:jc w:val="center"/>
            </w:pPr>
            <w:r>
              <w:t>0.25</w:t>
            </w:r>
          </w:p>
        </w:tc>
      </w:tr>
      <w:tr w:rsidR="62A9DC5F" w14:paraId="0F467C6C" w14:textId="77777777" w:rsidTr="62A9DC5F">
        <w:tc>
          <w:tcPr>
            <w:tcW w:w="2355" w:type="dxa"/>
            <w:vAlign w:val="center"/>
          </w:tcPr>
          <w:p w14:paraId="2AD63520" w14:textId="22809272" w:rsidR="62A9DC5F" w:rsidRDefault="62A9DC5F">
            <w:r>
              <w:t>Vevey</w:t>
            </w:r>
          </w:p>
        </w:tc>
        <w:tc>
          <w:tcPr>
            <w:tcW w:w="3315" w:type="dxa"/>
            <w:vAlign w:val="center"/>
          </w:tcPr>
          <w:p w14:paraId="7577706B" w14:textId="24F9BB6F" w:rsidR="62A9DC5F" w:rsidRDefault="62A9DC5F">
            <w:proofErr w:type="spellStart"/>
            <w:r>
              <w:t>arabie</w:t>
            </w:r>
            <w:proofErr w:type="spellEnd"/>
          </w:p>
        </w:tc>
        <w:tc>
          <w:tcPr>
            <w:tcW w:w="1185" w:type="dxa"/>
            <w:vAlign w:val="center"/>
          </w:tcPr>
          <w:p w14:paraId="1453DEE6" w14:textId="70C34844" w:rsidR="62A9DC5F" w:rsidRDefault="62A9DC5F" w:rsidP="62A9DC5F">
            <w:pPr>
              <w:jc w:val="center"/>
            </w:pPr>
            <w:r>
              <w:t>5</w:t>
            </w:r>
          </w:p>
        </w:tc>
        <w:tc>
          <w:tcPr>
            <w:tcW w:w="1305" w:type="dxa"/>
            <w:vAlign w:val="center"/>
          </w:tcPr>
          <w:p w14:paraId="195C2B2A" w14:textId="53B80E8A" w:rsidR="62A9DC5F" w:rsidRDefault="62A9DC5F" w:rsidP="62A9DC5F">
            <w:pPr>
              <w:jc w:val="center"/>
            </w:pPr>
            <w:r>
              <w:t>2</w:t>
            </w:r>
          </w:p>
        </w:tc>
        <w:tc>
          <w:tcPr>
            <w:tcW w:w="1312" w:type="dxa"/>
            <w:vAlign w:val="center"/>
          </w:tcPr>
          <w:p w14:paraId="48C61A46" w14:textId="2BB86293" w:rsidR="62A9DC5F" w:rsidRDefault="62A9DC5F" w:rsidP="62A9DC5F">
            <w:pPr>
              <w:jc w:val="center"/>
            </w:pPr>
            <w:r>
              <w:t>0.40</w:t>
            </w:r>
          </w:p>
        </w:tc>
      </w:tr>
      <w:tr w:rsidR="62A9DC5F" w14:paraId="251ADC08" w14:textId="77777777" w:rsidTr="62A9DC5F">
        <w:tc>
          <w:tcPr>
            <w:tcW w:w="2355" w:type="dxa"/>
            <w:vAlign w:val="center"/>
          </w:tcPr>
          <w:p w14:paraId="3E0B14D1" w14:textId="3F71DA07" w:rsidR="62A9DC5F" w:rsidRDefault="62A9DC5F">
            <w:r>
              <w:t>Vevey</w:t>
            </w:r>
          </w:p>
        </w:tc>
        <w:tc>
          <w:tcPr>
            <w:tcW w:w="3315" w:type="dxa"/>
            <w:vAlign w:val="center"/>
          </w:tcPr>
          <w:p w14:paraId="45F53215" w14:textId="2AD6048A" w:rsidR="62A9DC5F" w:rsidRDefault="62A9DC5F">
            <w:proofErr w:type="spellStart"/>
            <w:r>
              <w:t>quai</w:t>
            </w:r>
            <w:proofErr w:type="spellEnd"/>
            <w:r>
              <w:t>-maria-</w:t>
            </w:r>
            <w:proofErr w:type="spellStart"/>
            <w:r>
              <w:t>belgia</w:t>
            </w:r>
            <w:proofErr w:type="spellEnd"/>
          </w:p>
        </w:tc>
        <w:tc>
          <w:tcPr>
            <w:tcW w:w="1185" w:type="dxa"/>
            <w:vAlign w:val="center"/>
          </w:tcPr>
          <w:p w14:paraId="7D9F7A36" w14:textId="25D220CC" w:rsidR="62A9DC5F" w:rsidRDefault="62A9DC5F" w:rsidP="62A9DC5F">
            <w:pPr>
              <w:jc w:val="center"/>
            </w:pPr>
            <w:r>
              <w:t>22</w:t>
            </w:r>
          </w:p>
        </w:tc>
        <w:tc>
          <w:tcPr>
            <w:tcW w:w="1305" w:type="dxa"/>
            <w:vAlign w:val="center"/>
          </w:tcPr>
          <w:p w14:paraId="19CB3B33" w14:textId="3C422C1F" w:rsidR="62A9DC5F" w:rsidRDefault="62A9DC5F" w:rsidP="62A9DC5F">
            <w:pPr>
              <w:jc w:val="center"/>
            </w:pPr>
            <w:r>
              <w:t>13</w:t>
            </w:r>
          </w:p>
        </w:tc>
        <w:tc>
          <w:tcPr>
            <w:tcW w:w="1312" w:type="dxa"/>
            <w:vAlign w:val="center"/>
          </w:tcPr>
          <w:p w14:paraId="3DC2B806" w14:textId="02DE2E28" w:rsidR="62A9DC5F" w:rsidRDefault="62A9DC5F" w:rsidP="62A9DC5F">
            <w:pPr>
              <w:jc w:val="center"/>
            </w:pPr>
            <w:r>
              <w:t>0.59</w:t>
            </w:r>
          </w:p>
        </w:tc>
      </w:tr>
      <w:tr w:rsidR="62A9DC5F" w14:paraId="5FA0BA9C" w14:textId="77777777" w:rsidTr="62A9DC5F">
        <w:tc>
          <w:tcPr>
            <w:tcW w:w="2355" w:type="dxa"/>
            <w:vAlign w:val="center"/>
          </w:tcPr>
          <w:p w14:paraId="0AB992EA" w14:textId="6C1FAFF2" w:rsidR="62A9DC5F" w:rsidRDefault="62A9DC5F">
            <w:r>
              <w:t>Vevey</w:t>
            </w:r>
          </w:p>
        </w:tc>
        <w:tc>
          <w:tcPr>
            <w:tcW w:w="3315" w:type="dxa"/>
            <w:vAlign w:val="center"/>
          </w:tcPr>
          <w:p w14:paraId="29A3BCD8" w14:textId="5995018B" w:rsidR="62A9DC5F" w:rsidRDefault="62A9DC5F">
            <w:proofErr w:type="spellStart"/>
            <w:r>
              <w:t>veveyse</w:t>
            </w:r>
            <w:proofErr w:type="spellEnd"/>
          </w:p>
        </w:tc>
        <w:tc>
          <w:tcPr>
            <w:tcW w:w="1185" w:type="dxa"/>
            <w:vAlign w:val="center"/>
          </w:tcPr>
          <w:p w14:paraId="2351D743" w14:textId="6F756464" w:rsidR="62A9DC5F" w:rsidRDefault="62A9DC5F" w:rsidP="62A9DC5F">
            <w:pPr>
              <w:jc w:val="center"/>
            </w:pPr>
            <w:r>
              <w:t>17</w:t>
            </w:r>
          </w:p>
        </w:tc>
        <w:tc>
          <w:tcPr>
            <w:tcW w:w="1305" w:type="dxa"/>
            <w:vAlign w:val="center"/>
          </w:tcPr>
          <w:p w14:paraId="0881BB7F" w14:textId="3394D1A9" w:rsidR="62A9DC5F" w:rsidRDefault="62A9DC5F" w:rsidP="62A9DC5F">
            <w:pPr>
              <w:jc w:val="center"/>
            </w:pPr>
            <w:r>
              <w:t>6</w:t>
            </w:r>
          </w:p>
        </w:tc>
        <w:tc>
          <w:tcPr>
            <w:tcW w:w="1312" w:type="dxa"/>
            <w:vAlign w:val="center"/>
          </w:tcPr>
          <w:p w14:paraId="20250A06" w14:textId="4D2015FC" w:rsidR="62A9DC5F" w:rsidRDefault="62A9DC5F" w:rsidP="62A9DC5F">
            <w:pPr>
              <w:jc w:val="center"/>
            </w:pPr>
            <w:r>
              <w:t>0.35</w:t>
            </w:r>
          </w:p>
        </w:tc>
      </w:tr>
    </w:tbl>
    <w:p w14:paraId="6640428E" w14:textId="7A1B7C1F" w:rsidR="62A9DC5F" w:rsidRDefault="62A9DC5F" w:rsidP="62A9DC5F">
      <w:pPr>
        <w:rPr>
          <w:rFonts w:eastAsia="Calibri" w:hAnsi="Calibri"/>
        </w:rPr>
      </w:pPr>
    </w:p>
    <w:p w14:paraId="513C3A99" w14:textId="320F0B31" w:rsidR="17F74795" w:rsidRDefault="39423BC0" w:rsidP="03034999">
      <w:pPr>
        <w:rPr>
          <w:rFonts w:eastAsia="Avenir Next LT Pro" w:hAnsi="Avenir Next LT Pro" w:cs="Avenir Next LT Pro"/>
        </w:rPr>
      </w:pPr>
      <w:r w:rsidRPr="03034999">
        <w:rPr>
          <w:rFonts w:eastAsia="Avenir Next LT Pro" w:hAnsi="Avenir Next LT Pro" w:cs="Avenir Next LT Pro"/>
          <w:b/>
          <w:bCs/>
          <w:i/>
          <w:iCs/>
        </w:rPr>
        <w:t>Table 2a</w:t>
      </w:r>
      <w:r w:rsidRPr="03034999">
        <w:rPr>
          <w:rFonts w:eastAsia="Avenir Next LT Pro" w:hAnsi="Avenir Next LT Pro" w:cs="Avenir Next LT Pro"/>
          <w:i/>
          <w:iCs/>
        </w:rPr>
        <w:t xml:space="preserve"> locations, number of samples and number of samples with at least one FHP in Geneva</w:t>
      </w:r>
      <w:r w:rsidR="6C9CC5B6" w:rsidRPr="03034999">
        <w:rPr>
          <w:rFonts w:eastAsia="Avenir Next LT Pro" w:hAnsi="Avenir Next LT Pro" w:cs="Avenir Next LT Pro"/>
          <w:i/>
          <w:iCs/>
        </w:rPr>
        <w:t xml:space="preserve"> for each sampling period.</w:t>
      </w:r>
    </w:p>
    <w:tbl>
      <w:tblPr>
        <w:tblStyle w:val="TableGrid"/>
        <w:tblW w:w="0" w:type="auto"/>
        <w:tblLayout w:type="fixed"/>
        <w:tblLook w:val="06A0" w:firstRow="1" w:lastRow="0" w:firstColumn="1" w:lastColumn="0" w:noHBand="1" w:noVBand="1"/>
      </w:tblPr>
      <w:tblGrid>
        <w:gridCol w:w="3555"/>
        <w:gridCol w:w="1380"/>
        <w:gridCol w:w="1545"/>
        <w:gridCol w:w="2984"/>
      </w:tblGrid>
      <w:tr w:rsidR="62A9DC5F" w14:paraId="1E01EA48" w14:textId="77777777" w:rsidTr="03034999">
        <w:tc>
          <w:tcPr>
            <w:tcW w:w="3555" w:type="dxa"/>
            <w:vAlign w:val="center"/>
          </w:tcPr>
          <w:p w14:paraId="25EBA6AF" w14:textId="4ED392AA" w:rsidR="21347896" w:rsidRDefault="21347896" w:rsidP="62A9DC5F">
            <w:pPr>
              <w:rPr>
                <w:rFonts w:eastAsia="Calibri" w:hAnsi="Calibri"/>
              </w:rPr>
            </w:pPr>
            <w:r w:rsidRPr="62A9DC5F">
              <w:rPr>
                <w:rFonts w:eastAsia="Calibri" w:hAnsi="Calibri"/>
              </w:rPr>
              <w:t>Beach</w:t>
            </w:r>
          </w:p>
        </w:tc>
        <w:tc>
          <w:tcPr>
            <w:tcW w:w="1380" w:type="dxa"/>
            <w:vAlign w:val="center"/>
          </w:tcPr>
          <w:p w14:paraId="46147B33" w14:textId="41030660" w:rsidR="21347896" w:rsidRDefault="21347896" w:rsidP="62A9DC5F">
            <w:pPr>
              <w:rPr>
                <w:rFonts w:eastAsia="Calibri" w:hAnsi="Calibri"/>
              </w:rPr>
            </w:pPr>
            <w:r w:rsidRPr="62A9DC5F">
              <w:rPr>
                <w:rFonts w:eastAsia="Calibri" w:hAnsi="Calibri"/>
              </w:rPr>
              <w:t>Period</w:t>
            </w:r>
          </w:p>
        </w:tc>
        <w:tc>
          <w:tcPr>
            <w:tcW w:w="1545" w:type="dxa"/>
            <w:vAlign w:val="center"/>
          </w:tcPr>
          <w:p w14:paraId="15756C97" w14:textId="0FFD08C3" w:rsidR="21347896" w:rsidRDefault="21347896" w:rsidP="62A9DC5F">
            <w:pPr>
              <w:rPr>
                <w:rFonts w:eastAsia="Calibri" w:hAnsi="Calibri"/>
              </w:rPr>
            </w:pPr>
            <w:r w:rsidRPr="62A9DC5F">
              <w:rPr>
                <w:rFonts w:eastAsia="Calibri" w:hAnsi="Calibri"/>
              </w:rPr>
              <w:t>Samples</w:t>
            </w:r>
          </w:p>
        </w:tc>
        <w:tc>
          <w:tcPr>
            <w:tcW w:w="2984" w:type="dxa"/>
            <w:vAlign w:val="center"/>
          </w:tcPr>
          <w:p w14:paraId="4933A86D" w14:textId="313DF0AB" w:rsidR="21347896" w:rsidRDefault="21347896" w:rsidP="62A9DC5F">
            <w:pPr>
              <w:rPr>
                <w:rFonts w:eastAsia="Calibri" w:hAnsi="Calibri"/>
              </w:rPr>
            </w:pPr>
            <w:r w:rsidRPr="62A9DC5F">
              <w:rPr>
                <w:rFonts w:eastAsia="Calibri" w:hAnsi="Calibri"/>
              </w:rPr>
              <w:t>Positive samples</w:t>
            </w:r>
          </w:p>
        </w:tc>
      </w:tr>
      <w:tr w:rsidR="62A9DC5F" w14:paraId="55D08F26" w14:textId="77777777" w:rsidTr="03034999">
        <w:tc>
          <w:tcPr>
            <w:tcW w:w="3555" w:type="dxa"/>
            <w:vAlign w:val="center"/>
          </w:tcPr>
          <w:p w14:paraId="20632AD6" w14:textId="60404815" w:rsidR="62A9DC5F" w:rsidRDefault="62A9DC5F">
            <w:r>
              <w:t>baby-</w:t>
            </w:r>
            <w:proofErr w:type="spellStart"/>
            <w:r>
              <w:t>plage</w:t>
            </w:r>
            <w:proofErr w:type="spellEnd"/>
            <w:r>
              <w:t>-</w:t>
            </w:r>
            <w:proofErr w:type="spellStart"/>
            <w:r>
              <w:t>geneva</w:t>
            </w:r>
            <w:proofErr w:type="spellEnd"/>
          </w:p>
        </w:tc>
        <w:tc>
          <w:tcPr>
            <w:tcW w:w="1380" w:type="dxa"/>
            <w:vAlign w:val="center"/>
          </w:tcPr>
          <w:p w14:paraId="53354C45" w14:textId="4B677595" w:rsidR="62A9DC5F" w:rsidRDefault="62A9DC5F">
            <w:r>
              <w:t>3</w:t>
            </w:r>
          </w:p>
        </w:tc>
        <w:tc>
          <w:tcPr>
            <w:tcW w:w="1545" w:type="dxa"/>
            <w:vAlign w:val="center"/>
          </w:tcPr>
          <w:p w14:paraId="00EDF1AE" w14:textId="6B0AFCAE" w:rsidR="62A9DC5F" w:rsidRDefault="62A9DC5F">
            <w:r>
              <w:t>11</w:t>
            </w:r>
          </w:p>
        </w:tc>
        <w:tc>
          <w:tcPr>
            <w:tcW w:w="2984" w:type="dxa"/>
            <w:vAlign w:val="center"/>
          </w:tcPr>
          <w:p w14:paraId="70CF9A27" w14:textId="18022535" w:rsidR="62A9DC5F" w:rsidRDefault="62A9DC5F">
            <w:r>
              <w:t>3</w:t>
            </w:r>
          </w:p>
        </w:tc>
      </w:tr>
      <w:tr w:rsidR="62A9DC5F" w14:paraId="638B5868" w14:textId="77777777" w:rsidTr="03034999">
        <w:tc>
          <w:tcPr>
            <w:tcW w:w="3555" w:type="dxa"/>
            <w:vAlign w:val="center"/>
          </w:tcPr>
          <w:p w14:paraId="7BE66D5E" w14:textId="3205D0C6" w:rsidR="62A9DC5F" w:rsidRDefault="62A9DC5F">
            <w:r>
              <w:t>baby-</w:t>
            </w:r>
            <w:proofErr w:type="spellStart"/>
            <w:r>
              <w:t>plage</w:t>
            </w:r>
            <w:proofErr w:type="spellEnd"/>
            <w:r>
              <w:t>-ii-</w:t>
            </w:r>
            <w:proofErr w:type="spellStart"/>
            <w:r>
              <w:t>geneve</w:t>
            </w:r>
            <w:proofErr w:type="spellEnd"/>
          </w:p>
        </w:tc>
        <w:tc>
          <w:tcPr>
            <w:tcW w:w="1380" w:type="dxa"/>
            <w:vAlign w:val="center"/>
          </w:tcPr>
          <w:p w14:paraId="30D1E570" w14:textId="718BAF5C" w:rsidR="62A9DC5F" w:rsidRDefault="62A9DC5F">
            <w:r>
              <w:t>3</w:t>
            </w:r>
          </w:p>
        </w:tc>
        <w:tc>
          <w:tcPr>
            <w:tcW w:w="1545" w:type="dxa"/>
            <w:vAlign w:val="center"/>
          </w:tcPr>
          <w:p w14:paraId="2173E1E0" w14:textId="7751C80B" w:rsidR="62A9DC5F" w:rsidRDefault="62A9DC5F">
            <w:r>
              <w:t>2</w:t>
            </w:r>
          </w:p>
        </w:tc>
        <w:tc>
          <w:tcPr>
            <w:tcW w:w="2984" w:type="dxa"/>
            <w:vAlign w:val="center"/>
          </w:tcPr>
          <w:p w14:paraId="221EB0D0" w14:textId="78A99DA6" w:rsidR="62A9DC5F" w:rsidRDefault="62A9DC5F">
            <w:r>
              <w:t>0</w:t>
            </w:r>
          </w:p>
        </w:tc>
      </w:tr>
      <w:tr w:rsidR="62A9DC5F" w14:paraId="7141582E" w14:textId="77777777" w:rsidTr="03034999">
        <w:tc>
          <w:tcPr>
            <w:tcW w:w="3555" w:type="dxa"/>
            <w:vAlign w:val="center"/>
          </w:tcPr>
          <w:p w14:paraId="5F54B140" w14:textId="0734EA25" w:rsidR="62A9DC5F" w:rsidRDefault="62A9DC5F">
            <w:proofErr w:type="spellStart"/>
            <w:r>
              <w:t>jardin-botanique</w:t>
            </w:r>
            <w:proofErr w:type="spellEnd"/>
          </w:p>
        </w:tc>
        <w:tc>
          <w:tcPr>
            <w:tcW w:w="1380" w:type="dxa"/>
            <w:vAlign w:val="center"/>
          </w:tcPr>
          <w:p w14:paraId="4B297533" w14:textId="51B1F158" w:rsidR="62A9DC5F" w:rsidRDefault="62A9DC5F">
            <w:r>
              <w:t>1</w:t>
            </w:r>
          </w:p>
        </w:tc>
        <w:tc>
          <w:tcPr>
            <w:tcW w:w="1545" w:type="dxa"/>
            <w:vAlign w:val="center"/>
          </w:tcPr>
          <w:p w14:paraId="45BF7FE8" w14:textId="1744D0D3" w:rsidR="62A9DC5F" w:rsidRDefault="62A9DC5F">
            <w:r>
              <w:t>3</w:t>
            </w:r>
          </w:p>
        </w:tc>
        <w:tc>
          <w:tcPr>
            <w:tcW w:w="2984" w:type="dxa"/>
            <w:vAlign w:val="center"/>
          </w:tcPr>
          <w:p w14:paraId="0ACEE0D5" w14:textId="72873504" w:rsidR="62A9DC5F" w:rsidRDefault="62A9DC5F">
            <w:r>
              <w:t>2</w:t>
            </w:r>
          </w:p>
        </w:tc>
      </w:tr>
      <w:tr w:rsidR="62A9DC5F" w14:paraId="78F00612" w14:textId="77777777" w:rsidTr="03034999">
        <w:tc>
          <w:tcPr>
            <w:tcW w:w="3555" w:type="dxa"/>
            <w:vAlign w:val="center"/>
          </w:tcPr>
          <w:p w14:paraId="7131791D" w14:textId="301F2467" w:rsidR="62A9DC5F" w:rsidRDefault="62A9DC5F">
            <w:r>
              <w:t>rocky-</w:t>
            </w:r>
            <w:proofErr w:type="spellStart"/>
            <w:r>
              <w:t>plage</w:t>
            </w:r>
            <w:proofErr w:type="spellEnd"/>
          </w:p>
        </w:tc>
        <w:tc>
          <w:tcPr>
            <w:tcW w:w="1380" w:type="dxa"/>
            <w:vAlign w:val="center"/>
          </w:tcPr>
          <w:p w14:paraId="03A41526" w14:textId="29961072" w:rsidR="62A9DC5F" w:rsidRDefault="62A9DC5F">
            <w:r>
              <w:t>3</w:t>
            </w:r>
          </w:p>
        </w:tc>
        <w:tc>
          <w:tcPr>
            <w:tcW w:w="1545" w:type="dxa"/>
            <w:vAlign w:val="center"/>
          </w:tcPr>
          <w:p w14:paraId="10F87C83" w14:textId="2D764873" w:rsidR="62A9DC5F" w:rsidRDefault="62A9DC5F">
            <w:r>
              <w:t>1</w:t>
            </w:r>
          </w:p>
        </w:tc>
        <w:tc>
          <w:tcPr>
            <w:tcW w:w="2984" w:type="dxa"/>
            <w:vAlign w:val="center"/>
          </w:tcPr>
          <w:p w14:paraId="188F045A" w14:textId="32C3C8F3" w:rsidR="62A9DC5F" w:rsidRDefault="62A9DC5F">
            <w:r>
              <w:t>0</w:t>
            </w:r>
          </w:p>
        </w:tc>
      </w:tr>
      <w:tr w:rsidR="62A9DC5F" w14:paraId="7FEBEE34" w14:textId="77777777" w:rsidTr="03034999">
        <w:tc>
          <w:tcPr>
            <w:tcW w:w="3555" w:type="dxa"/>
            <w:vAlign w:val="center"/>
          </w:tcPr>
          <w:p w14:paraId="4D6EC756" w14:textId="255D7D1E" w:rsidR="62A9DC5F" w:rsidRDefault="62A9DC5F">
            <w:r>
              <w:t>villa-</w:t>
            </w:r>
            <w:proofErr w:type="spellStart"/>
            <w:r>
              <w:t>barton</w:t>
            </w:r>
            <w:proofErr w:type="spellEnd"/>
          </w:p>
        </w:tc>
        <w:tc>
          <w:tcPr>
            <w:tcW w:w="1380" w:type="dxa"/>
            <w:vAlign w:val="center"/>
          </w:tcPr>
          <w:p w14:paraId="5F8F74C6" w14:textId="5222B87D" w:rsidR="62A9DC5F" w:rsidRDefault="62A9DC5F">
            <w:r>
              <w:t>1</w:t>
            </w:r>
          </w:p>
        </w:tc>
        <w:tc>
          <w:tcPr>
            <w:tcW w:w="1545" w:type="dxa"/>
            <w:vAlign w:val="center"/>
          </w:tcPr>
          <w:p w14:paraId="1CBC1F8D" w14:textId="487EA40B" w:rsidR="62A9DC5F" w:rsidRDefault="62A9DC5F">
            <w:r>
              <w:t>9</w:t>
            </w:r>
          </w:p>
        </w:tc>
        <w:tc>
          <w:tcPr>
            <w:tcW w:w="2984" w:type="dxa"/>
            <w:vAlign w:val="center"/>
          </w:tcPr>
          <w:p w14:paraId="3E47FB4D" w14:textId="1759B2F9" w:rsidR="62A9DC5F" w:rsidRDefault="62A9DC5F">
            <w:r>
              <w:t>0</w:t>
            </w:r>
          </w:p>
        </w:tc>
      </w:tr>
      <w:tr w:rsidR="62A9DC5F" w14:paraId="7D3BA27F" w14:textId="77777777" w:rsidTr="03034999">
        <w:tc>
          <w:tcPr>
            <w:tcW w:w="3555" w:type="dxa"/>
            <w:vAlign w:val="center"/>
          </w:tcPr>
          <w:p w14:paraId="7E42A639" w14:textId="2CA790F2" w:rsidR="62A9DC5F" w:rsidRDefault="62A9DC5F">
            <w:r>
              <w:t>villa-</w:t>
            </w:r>
            <w:proofErr w:type="spellStart"/>
            <w:r>
              <w:t>barton</w:t>
            </w:r>
            <w:proofErr w:type="spellEnd"/>
          </w:p>
        </w:tc>
        <w:tc>
          <w:tcPr>
            <w:tcW w:w="1380" w:type="dxa"/>
            <w:vAlign w:val="center"/>
          </w:tcPr>
          <w:p w14:paraId="434FBDD9" w14:textId="79899840" w:rsidR="62A9DC5F" w:rsidRDefault="62A9DC5F">
            <w:r>
              <w:t>3</w:t>
            </w:r>
          </w:p>
        </w:tc>
        <w:tc>
          <w:tcPr>
            <w:tcW w:w="1545" w:type="dxa"/>
            <w:vAlign w:val="center"/>
          </w:tcPr>
          <w:p w14:paraId="276FA452" w14:textId="43E53647" w:rsidR="62A9DC5F" w:rsidRDefault="62A9DC5F">
            <w:r>
              <w:t>2</w:t>
            </w:r>
          </w:p>
        </w:tc>
        <w:tc>
          <w:tcPr>
            <w:tcW w:w="2984" w:type="dxa"/>
            <w:vAlign w:val="center"/>
          </w:tcPr>
          <w:p w14:paraId="6857A6CA" w14:textId="52A8D7EA" w:rsidR="62A9DC5F" w:rsidRDefault="62A9DC5F">
            <w:r>
              <w:t>1</w:t>
            </w:r>
          </w:p>
        </w:tc>
      </w:tr>
    </w:tbl>
    <w:p w14:paraId="6B658DAA" w14:textId="52ACFCDF" w:rsidR="03034999" w:rsidRDefault="03034999" w:rsidP="03034999"/>
    <w:p w14:paraId="3749C610" w14:textId="3240C8E7" w:rsidR="620C5CBD" w:rsidRDefault="03034999" w:rsidP="03034999">
      <w:pPr>
        <w:rPr>
          <w:rFonts w:eastAsia="Calibri" w:hAnsi="Calibri"/>
        </w:rPr>
      </w:pPr>
      <w:r w:rsidRPr="03034999">
        <w:rPr>
          <w:b/>
          <w:bCs/>
        </w:rPr>
        <w:t xml:space="preserve">Figure 1a. </w:t>
      </w:r>
      <w:r>
        <w:t>The probability of finding at least one cotton-swab at a beach-litter survey in Geneva.</w:t>
      </w:r>
      <w:r w:rsidR="620C5CBD" w:rsidRPr="03034999">
        <w:rPr>
          <w:b/>
          <w:bCs/>
        </w:rPr>
        <w:br w:type="page"/>
      </w:r>
      <w:r w:rsidR="629D2FD0">
        <w:rPr>
          <w:noProof/>
        </w:rPr>
        <w:lastRenderedPageBreak/>
        <w:drawing>
          <wp:inline distT="0" distB="0" distL="0" distR="0" wp14:anchorId="1DD4CEC5" wp14:editId="647CA5EF">
            <wp:extent cx="5120640" cy="4448556"/>
            <wp:effectExtent l="0" t="0" r="0" b="0"/>
            <wp:docPr id="1785233132" name="Picture 17852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20640" cy="4448556"/>
                    </a:xfrm>
                    <a:prstGeom prst="rect">
                      <a:avLst/>
                    </a:prstGeom>
                  </pic:spPr>
                </pic:pic>
              </a:graphicData>
            </a:graphic>
          </wp:inline>
        </w:drawing>
      </w:r>
    </w:p>
    <w:p w14:paraId="5CD5AE46" w14:textId="6F767371" w:rsidR="62A9DC5F" w:rsidRDefault="62A9DC5F" w:rsidP="62A9DC5F">
      <w:pPr>
        <w:rPr>
          <w:rFonts w:eastAsia="Calibri" w:hAnsi="Calibri"/>
        </w:rPr>
      </w:pPr>
    </w:p>
    <w:p w14:paraId="1180576A" w14:textId="7EFEDC34" w:rsidR="2FAA0849" w:rsidRDefault="2FAA0849" w:rsidP="77AAA7D0">
      <w:pPr>
        <w:rPr>
          <w:i/>
          <w:iCs/>
        </w:rPr>
      </w:pPr>
      <w:r w:rsidRPr="77AAA7D0">
        <w:rPr>
          <w:b/>
          <w:bCs/>
          <w:i/>
          <w:iCs/>
        </w:rPr>
        <w:lastRenderedPageBreak/>
        <w:t xml:space="preserve">Figure 2a </w:t>
      </w:r>
      <w:r w:rsidRPr="77AAA7D0">
        <w:rPr>
          <w:i/>
          <w:iCs/>
        </w:rPr>
        <w:t xml:space="preserve">the probability of finding an FHP at any of the previous survey locations on Lake </w:t>
      </w:r>
      <w:r w:rsidR="15631146" w:rsidRPr="77AAA7D0">
        <w:rPr>
          <w:i/>
          <w:iCs/>
        </w:rPr>
        <w:t>Geneva.</w:t>
      </w:r>
      <w:r w:rsidR="03034999">
        <w:rPr>
          <w:noProof/>
        </w:rPr>
        <w:drawing>
          <wp:anchor distT="0" distB="0" distL="114300" distR="114300" simplePos="0" relativeHeight="251658240" behindDoc="0" locked="0" layoutInCell="1" allowOverlap="1" wp14:anchorId="675C5633" wp14:editId="4652EB2E">
            <wp:simplePos x="0" y="0"/>
            <wp:positionH relativeFrom="column">
              <wp:align>right</wp:align>
            </wp:positionH>
            <wp:positionV relativeFrom="paragraph">
              <wp:posOffset>0</wp:posOffset>
            </wp:positionV>
            <wp:extent cx="3688520" cy="7309338"/>
            <wp:effectExtent l="0" t="0" r="0" b="0"/>
            <wp:wrapSquare wrapText="bothSides"/>
            <wp:docPr id="1370724900" name="Picture 1370724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88520" cy="7309338"/>
                    </a:xfrm>
                    <a:prstGeom prst="rect">
                      <a:avLst/>
                    </a:prstGeom>
                  </pic:spPr>
                </pic:pic>
              </a:graphicData>
            </a:graphic>
            <wp14:sizeRelH relativeFrom="page">
              <wp14:pctWidth>0</wp14:pctWidth>
            </wp14:sizeRelH>
            <wp14:sizeRelV relativeFrom="page">
              <wp14:pctHeight>0</wp14:pctHeight>
            </wp14:sizeRelV>
          </wp:anchor>
        </w:drawing>
      </w:r>
    </w:p>
    <w:sectPr w:rsidR="2FAA08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serrat Filella" w:date="2022-02-19T16:18:00Z" w:initials="MF">
    <w:p w14:paraId="7F36C369" w14:textId="77777777" w:rsidR="008D3A15" w:rsidRDefault="008D3A15">
      <w:pPr>
        <w:pStyle w:val="CommentText"/>
      </w:pPr>
      <w:r>
        <w:rPr>
          <w:rStyle w:val="CommentReference"/>
        </w:rPr>
        <w:annotationRef/>
      </w:r>
      <w:r>
        <w:t xml:space="preserve">As I also comment at the end of the introduction, I have the feeling that it is important to stress/show that the important point is the method and not the FHP. This is not clear in the title. Then, the introduction is rightly focused on the general problem but it is finished a bit abruptly. I think that, before talking about FHP, it is necessary to introduce why Bayes is useful in the context of the subject developed in the introduction. </w:t>
      </w:r>
    </w:p>
    <w:p w14:paraId="0AAE9662" w14:textId="00A6D2F7" w:rsidR="004C4173" w:rsidRDefault="004C4173">
      <w:pPr>
        <w:pStyle w:val="CommentText"/>
      </w:pPr>
      <w:r>
        <w:t>I suggested where to introduce what we will do. XXX in yellow</w:t>
      </w:r>
    </w:p>
  </w:comment>
  <w:comment w:id="13" w:author="Montserrat Filella" w:date="2022-02-19T16:37:00Z" w:initials="MF">
    <w:p w14:paraId="6FC4DE88" w14:textId="2E51EF2A" w:rsidR="009119C8" w:rsidRDefault="009119C8">
      <w:pPr>
        <w:pStyle w:val="CommentText"/>
      </w:pPr>
      <w:r>
        <w:rPr>
          <w:rStyle w:val="CommentReference"/>
        </w:rPr>
        <w:annotationRef/>
      </w:r>
      <w:r>
        <w:t xml:space="preserve">Long discussion. Data is plural, not singular. </w:t>
      </w:r>
      <w:r w:rsidR="00334F19">
        <w:t>Some journals are strict on this, others not</w:t>
      </w:r>
    </w:p>
  </w:comment>
  <w:comment w:id="21" w:author="Montserrat Filella" w:date="2022-02-19T16:05:00Z" w:initials="MF">
    <w:p w14:paraId="5783FCBA" w14:textId="4337E8CC" w:rsidR="00D23E46" w:rsidRDefault="00D23E46">
      <w:pPr>
        <w:pStyle w:val="CommentText"/>
      </w:pPr>
      <w:r>
        <w:rPr>
          <w:rStyle w:val="CommentReference"/>
        </w:rPr>
        <w:annotationRef/>
      </w:r>
      <w:r>
        <w:t>Reference needed here</w:t>
      </w:r>
    </w:p>
  </w:comment>
  <w:comment w:id="30" w:author="Montserrat Filella" w:date="2022-02-19T16:09:00Z" w:initials="MF">
    <w:p w14:paraId="12C5E08B" w14:textId="6A308A13" w:rsidR="00FE5FF5" w:rsidRDefault="00FE5FF5">
      <w:pPr>
        <w:pStyle w:val="CommentText"/>
      </w:pPr>
      <w:r>
        <w:rPr>
          <w:rStyle w:val="CommentReference"/>
        </w:rPr>
        <w:annotationRef/>
      </w:r>
      <w:r>
        <w:t>I do not entirely follow this. Maybe it</w:t>
      </w:r>
      <w:r>
        <w:t>’</w:t>
      </w:r>
      <w:r>
        <w:t xml:space="preserve">s possible to reformulate it? </w:t>
      </w:r>
    </w:p>
  </w:comment>
  <w:comment w:id="54" w:author="Montserrat Filella" w:date="2022-02-19T16:14:00Z" w:initials="MF">
    <w:p w14:paraId="539C174F" w14:textId="15B87BA6" w:rsidR="00682099" w:rsidRDefault="00682099">
      <w:pPr>
        <w:pStyle w:val="CommentText"/>
      </w:pPr>
      <w:r>
        <w:rPr>
          <w:rStyle w:val="CommentReference"/>
        </w:rPr>
        <w:annotationRef/>
      </w:r>
      <w:r>
        <w:t>Say code from where</w:t>
      </w:r>
    </w:p>
  </w:comment>
  <w:comment w:id="56" w:author="Montserrat Filella" w:date="2022-02-19T16:35:00Z" w:initials="MF">
    <w:p w14:paraId="75E39A41" w14:textId="77777777" w:rsidR="006A4A41" w:rsidRDefault="006A4A41">
      <w:pPr>
        <w:pStyle w:val="CommentText"/>
      </w:pPr>
      <w:r>
        <w:rPr>
          <w:rStyle w:val="CommentReference"/>
        </w:rPr>
        <w:annotationRef/>
      </w:r>
      <w:r>
        <w:t xml:space="preserve">And Saint </w:t>
      </w:r>
      <w:proofErr w:type="spellStart"/>
      <w:r>
        <w:t>Sulpice</w:t>
      </w:r>
      <w:proofErr w:type="spellEnd"/>
      <w:r>
        <w:t xml:space="preserve"> ??? </w:t>
      </w:r>
    </w:p>
    <w:p w14:paraId="48709BA9" w14:textId="77777777" w:rsidR="009119C8" w:rsidRDefault="009119C8">
      <w:pPr>
        <w:pStyle w:val="CommentText"/>
      </w:pPr>
    </w:p>
    <w:p w14:paraId="0F18AD41" w14:textId="016437C9" w:rsidR="009119C8" w:rsidRDefault="009119C8">
      <w:pPr>
        <w:pStyle w:val="CommentText"/>
      </w:pPr>
      <w:r>
        <w:t xml:space="preserve">Not clear here why Saint </w:t>
      </w:r>
      <w:proofErr w:type="spellStart"/>
      <w:r>
        <w:t>Sulpice</w:t>
      </w:r>
      <w:proofErr w:type="spellEnd"/>
      <w:r>
        <w:t xml:space="preserve"> data are included</w:t>
      </w:r>
    </w:p>
  </w:comment>
  <w:comment w:id="59" w:author="Montserrat Filella" w:date="2022-02-19T16:16:00Z" w:initials="MF">
    <w:p w14:paraId="631D14CB" w14:textId="77777777" w:rsidR="00682099" w:rsidRDefault="00682099">
      <w:pPr>
        <w:pStyle w:val="CommentText"/>
      </w:pPr>
      <w:r>
        <w:rPr>
          <w:rStyle w:val="CommentReference"/>
        </w:rPr>
        <w:annotationRef/>
      </w:r>
      <w:r>
        <w:t xml:space="preserve">Here it is necessary to explain which type of </w:t>
      </w:r>
      <w:r w:rsidR="008D3A15">
        <w:t xml:space="preserve">statistical </w:t>
      </w:r>
      <w:r>
        <w:t>approach was used</w:t>
      </w:r>
      <w:r w:rsidR="008D3A15">
        <w:t xml:space="preserve">. At the end of introductions, people explain what they have done in the context of what has been explained in the introduction. </w:t>
      </w:r>
    </w:p>
    <w:p w14:paraId="7F1FABA1" w14:textId="40F65E08" w:rsidR="008D3A15" w:rsidRDefault="008D3A15">
      <w:pPr>
        <w:pStyle w:val="CommentText"/>
      </w:pPr>
      <w:r>
        <w:t>I also think that it should be stressed that what is presented is an application of a general method to a particular example. The interest here are not the tampons but the method</w:t>
      </w:r>
    </w:p>
  </w:comment>
  <w:comment w:id="65" w:author="Montserrat Filella" w:date="2022-02-19T16:54:00Z" w:initials="MF">
    <w:p w14:paraId="2192DE10" w14:textId="77777777" w:rsidR="004C4173" w:rsidRDefault="004C4173">
      <w:pPr>
        <w:pStyle w:val="CommentText"/>
      </w:pPr>
      <w:r>
        <w:rPr>
          <w:rStyle w:val="CommentReference"/>
        </w:rPr>
        <w:annotationRef/>
      </w:r>
      <w:r>
        <w:t xml:space="preserve">What follows in NOT your sampling but information about previous ones. The title induces confusion. I would divide Sampling on two sections: </w:t>
      </w:r>
    </w:p>
    <w:p w14:paraId="0B11794B" w14:textId="4B01ED9F" w:rsidR="004C4173" w:rsidRDefault="004C4173">
      <w:pPr>
        <w:pStyle w:val="CommentText"/>
      </w:pPr>
      <w:r>
        <w:t>2.2.1 Previous data; this needs to include data from the Mediterranean beaches</w:t>
      </w:r>
    </w:p>
    <w:p w14:paraId="4898D133" w14:textId="57C6C264" w:rsidR="004C4173" w:rsidRDefault="004C4173">
      <w:pPr>
        <w:pStyle w:val="CommentText"/>
      </w:pPr>
      <w:r>
        <w:t>2.2.2 Sampling of Ela</w:t>
      </w:r>
    </w:p>
  </w:comment>
  <w:comment w:id="67" w:author="montserrat.filella@unige.ch" w:date="2022-02-09T09:10:00Z" w:initials="mo">
    <w:p w14:paraId="1F8C4B4F" w14:textId="4F3F74F2" w:rsidR="138BA52F" w:rsidRDefault="138BA52F">
      <w:r>
        <w:t>Tables need to be mentioned in the text</w:t>
      </w:r>
      <w:r>
        <w:annotationRef/>
      </w:r>
      <w:r>
        <w:annotationRef/>
      </w:r>
    </w:p>
  </w:comment>
  <w:comment w:id="68" w:author="montserrat.filella@unige.ch" w:date="2022-02-09T09:10:00Z" w:initials="mo">
    <w:p w14:paraId="17B05933" w14:textId="22CAFCBB" w:rsidR="138BA52F" w:rsidRDefault="138BA52F">
      <w:r>
        <w:t>Separate Table 1 and 2. Separate title. No left and right in this case. This is decided by the editor</w:t>
      </w:r>
      <w:r>
        <w:annotationRef/>
      </w:r>
    </w:p>
  </w:comment>
  <w:comment w:id="69" w:author="Montserrat Filella" w:date="2022-02-19T16:39:00Z" w:initials="MF">
    <w:p w14:paraId="06BFB5CA" w14:textId="50399AEF" w:rsidR="00334F19" w:rsidRDefault="00334F19">
      <w:pPr>
        <w:pStyle w:val="CommentText"/>
      </w:pPr>
      <w:r>
        <w:rPr>
          <w:rStyle w:val="CommentReference"/>
        </w:rPr>
        <w:annotationRef/>
      </w:r>
      <w:r>
        <w:t xml:space="preserve">Here or somewhere else, we need to say that concerning the problem of End of Plastics, the beaches </w:t>
      </w:r>
      <w:r>
        <w:t>“</w:t>
      </w:r>
      <w:r>
        <w:t>available</w:t>
      </w:r>
      <w:r>
        <w:t>”</w:t>
      </w:r>
      <w:r>
        <w:t xml:space="preserve"> were four and give the names</w:t>
      </w:r>
    </w:p>
  </w:comment>
  <w:comment w:id="83" w:author="Montserrat Filella" w:date="2022-02-19T16:33:00Z" w:initials="MF">
    <w:p w14:paraId="57F56F1A" w14:textId="39DDA9BB" w:rsidR="006A4A41" w:rsidRDefault="006A4A41">
      <w:pPr>
        <w:pStyle w:val="CommentText"/>
      </w:pPr>
      <w:r>
        <w:rPr>
          <w:rStyle w:val="CommentReference"/>
        </w:rPr>
        <w:annotationRef/>
      </w:r>
      <w:r>
        <w:t>Second ?</w:t>
      </w:r>
    </w:p>
  </w:comment>
  <w:comment w:id="87" w:author="Montserrat Filella" w:date="2022-02-19T16:44:00Z" w:initials="MF">
    <w:p w14:paraId="35830AED" w14:textId="6948D22A" w:rsidR="00334F19" w:rsidRDefault="00334F19">
      <w:pPr>
        <w:pStyle w:val="CommentText"/>
      </w:pPr>
      <w:r>
        <w:rPr>
          <w:rStyle w:val="CommentReference"/>
        </w:rPr>
        <w:annotationRef/>
      </w:r>
      <w:r>
        <w:t>You cannot have a conclusion section before the Discussion one</w:t>
      </w:r>
      <w:r w:rsidR="005B3411">
        <w:t>. In my opinion, this is discussion</w:t>
      </w:r>
    </w:p>
  </w:comment>
  <w:comment w:id="91" w:author="Montserrat Filella" w:date="2022-02-19T16:38:00Z" w:initials="MF">
    <w:p w14:paraId="3C7C392D" w14:textId="3BCD6149" w:rsidR="00334F19" w:rsidRDefault="00334F19">
      <w:pPr>
        <w:pStyle w:val="CommentText"/>
      </w:pPr>
      <w:r>
        <w:rPr>
          <w:rStyle w:val="CommentReference"/>
        </w:rPr>
        <w:annotationRef/>
      </w:r>
      <w:r>
        <w:t xml:space="preserve">This is relation to End of Period question. </w:t>
      </w:r>
      <w:r w:rsidR="005B3411">
        <w:t xml:space="preserve"> Then St </w:t>
      </w:r>
      <w:proofErr w:type="spellStart"/>
      <w:r w:rsidR="005B3411">
        <w:t>Sulpice</w:t>
      </w:r>
      <w:proofErr w:type="spellEnd"/>
      <w:r w:rsidR="005B3411">
        <w:t xml:space="preserve"> appears from nowhere ???</w:t>
      </w:r>
    </w:p>
  </w:comment>
  <w:comment w:id="94" w:author="Montserrat Filella" w:date="2022-02-19T16:46:00Z" w:initials="MF">
    <w:p w14:paraId="3203A08D" w14:textId="77777777" w:rsidR="00806ED2" w:rsidRDefault="00806ED2">
      <w:pPr>
        <w:pStyle w:val="CommentText"/>
      </w:pPr>
      <w:r>
        <w:rPr>
          <w:rStyle w:val="CommentReference"/>
        </w:rPr>
        <w:annotationRef/>
      </w:r>
      <w:r>
        <w:t>I do not understand this discussion. The discussion should stress the advantages of the Bayes method proposed. This is the main point of the study and of the article.</w:t>
      </w:r>
    </w:p>
    <w:p w14:paraId="35B3045C" w14:textId="40781D19" w:rsidR="00806ED2" w:rsidRDefault="005B3411">
      <w:pPr>
        <w:pStyle w:val="CommentText"/>
      </w:pPr>
      <w:r>
        <w:t xml:space="preserve">In my opinion all the part about the Rhone </w:t>
      </w:r>
      <w:proofErr w:type="spellStart"/>
      <w:r>
        <w:t>goe</w:t>
      </w:r>
      <w:proofErr w:type="spellEnd"/>
      <w:r>
        <w:t xml:space="preserve"> to the discussion above</w:t>
      </w:r>
    </w:p>
  </w:comment>
  <w:comment w:id="96" w:author="Montserrat Filella" w:date="2022-02-19T16:48:00Z" w:initials="MF">
    <w:p w14:paraId="2DBD3EDF" w14:textId="73F122CA" w:rsidR="004C4173" w:rsidRDefault="004C4173">
      <w:pPr>
        <w:pStyle w:val="CommentText"/>
      </w:pPr>
      <w:r>
        <w:rPr>
          <w:rStyle w:val="CommentReference"/>
        </w:rPr>
        <w:annotationRef/>
      </w:r>
      <w:r>
        <w:t xml:space="preserve">For me all this is Results. You are introducing new data and new results in the discussion, Nome introduced in Study Sites, etc. </w:t>
      </w:r>
    </w:p>
  </w:comment>
  <w:comment w:id="99" w:author="Montserrat Filella" w:date="2022-02-19T16:50:00Z" w:initials="MF">
    <w:p w14:paraId="3E70BC5E" w14:textId="7FA4920E" w:rsidR="004C4173" w:rsidRDefault="004C4173">
      <w:pPr>
        <w:pStyle w:val="CommentText"/>
      </w:pPr>
      <w:r>
        <w:rPr>
          <w:rStyle w:val="CommentReference"/>
        </w:rPr>
        <w:annotationRef/>
      </w:r>
      <w:r>
        <w:t>From here to the end, it</w:t>
      </w:r>
      <w:r>
        <w:t>’</w:t>
      </w:r>
      <w:r>
        <w:t xml:space="preserve">s conclusions. However, ES&amp;T does not allow to include a section called </w:t>
      </w:r>
      <w:r>
        <w:t>“</w:t>
      </w:r>
      <w:r>
        <w:t>Conclusions</w:t>
      </w:r>
      <w:r>
        <w:t>”</w:t>
      </w:r>
      <w:r>
        <w:t xml:space="preserve"> but it is possible to have one with a different title such as </w:t>
      </w:r>
      <w:r>
        <w:t>“</w:t>
      </w:r>
      <w:r>
        <w:t>Environmental policy implications</w:t>
      </w:r>
      <w:r>
        <w:t>”</w:t>
      </w:r>
    </w:p>
  </w:comment>
  <w:comment w:id="100" w:author="Montserrat Filella" w:date="2022-02-19T16:59:00Z" w:initials="MF">
    <w:p w14:paraId="37D8E5CC" w14:textId="12310A3C" w:rsidR="005B3411" w:rsidRDefault="005B3411">
      <w:pPr>
        <w:pStyle w:val="CommentText"/>
      </w:pPr>
      <w:r>
        <w:rPr>
          <w:rStyle w:val="CommentReference"/>
        </w:rPr>
        <w:annotationRef/>
      </w:r>
      <w:r>
        <w:t xml:space="preserve">Not clear the proposition of whom.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E9662" w15:done="0"/>
  <w15:commentEx w15:paraId="6FC4DE88" w15:done="0"/>
  <w15:commentEx w15:paraId="5783FCBA" w15:done="0"/>
  <w15:commentEx w15:paraId="12C5E08B" w15:done="0"/>
  <w15:commentEx w15:paraId="539C174F" w15:done="0"/>
  <w15:commentEx w15:paraId="0F18AD41" w15:done="0"/>
  <w15:commentEx w15:paraId="7F1FABA1" w15:done="0"/>
  <w15:commentEx w15:paraId="4898D133" w15:done="0"/>
  <w15:commentEx w15:paraId="1F8C4B4F" w15:done="0"/>
  <w15:commentEx w15:paraId="17B05933" w15:done="0"/>
  <w15:commentEx w15:paraId="06BFB5CA" w15:done="0"/>
  <w15:commentEx w15:paraId="57F56F1A" w15:done="0"/>
  <w15:commentEx w15:paraId="35830AED" w15:done="0"/>
  <w15:commentEx w15:paraId="3C7C392D" w15:done="0"/>
  <w15:commentEx w15:paraId="35B3045C" w15:done="0"/>
  <w15:commentEx w15:paraId="2DBD3EDF" w15:done="0"/>
  <w15:commentEx w15:paraId="3E70BC5E" w15:done="0"/>
  <w15:commentEx w15:paraId="37D8E5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B96EE" w16cex:dateUtc="2022-02-19T15:18:00Z"/>
  <w16cex:commentExtensible w16cex:durableId="25BB9B39" w16cex:dateUtc="2022-02-19T15:37:00Z"/>
  <w16cex:commentExtensible w16cex:durableId="25BB93DA" w16cex:dateUtc="2022-02-19T15:05:00Z"/>
  <w16cex:commentExtensible w16cex:durableId="25BB94B2" w16cex:dateUtc="2022-02-19T15:09:00Z"/>
  <w16cex:commentExtensible w16cex:durableId="25BB95D1" w16cex:dateUtc="2022-02-19T15:14:00Z"/>
  <w16cex:commentExtensible w16cex:durableId="25BB9ADB" w16cex:dateUtc="2022-02-19T15:35:00Z"/>
  <w16cex:commentExtensible w16cex:durableId="25BB964F" w16cex:dateUtc="2022-02-19T15:16:00Z"/>
  <w16cex:commentExtensible w16cex:durableId="25BB9F52" w16cex:dateUtc="2022-02-19T15:54:00Z"/>
  <w16cex:commentExtensible w16cex:durableId="7AC53DA5" w16cex:dateUtc="2022-02-09T08:10:00Z"/>
  <w16cex:commentExtensible w16cex:durableId="079883A4" w16cex:dateUtc="2022-02-09T08:10:00Z"/>
  <w16cex:commentExtensible w16cex:durableId="25BB9BD7" w16cex:dateUtc="2022-02-19T15:39:00Z"/>
  <w16cex:commentExtensible w16cex:durableId="25BB9A5F" w16cex:dateUtc="2022-02-19T15:33:00Z"/>
  <w16cex:commentExtensible w16cex:durableId="25BB9CDD" w16cex:dateUtc="2022-02-19T15:44:00Z"/>
  <w16cex:commentExtensible w16cex:durableId="25BB9B81" w16cex:dateUtc="2022-02-19T15:38:00Z"/>
  <w16cex:commentExtensible w16cex:durableId="25BB9D71" w16cex:dateUtc="2022-02-19T15:46:00Z"/>
  <w16cex:commentExtensible w16cex:durableId="25BB9DDE" w16cex:dateUtc="2022-02-19T15:48:00Z"/>
  <w16cex:commentExtensible w16cex:durableId="25BB9E67" w16cex:dateUtc="2022-02-19T15:50:00Z"/>
  <w16cex:commentExtensible w16cex:durableId="25BBA06D" w16cex:dateUtc="2022-02-19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E9662" w16cid:durableId="25BB96EE"/>
  <w16cid:commentId w16cid:paraId="6FC4DE88" w16cid:durableId="25BB9B39"/>
  <w16cid:commentId w16cid:paraId="5783FCBA" w16cid:durableId="25BB93DA"/>
  <w16cid:commentId w16cid:paraId="12C5E08B" w16cid:durableId="25BB94B2"/>
  <w16cid:commentId w16cid:paraId="539C174F" w16cid:durableId="25BB95D1"/>
  <w16cid:commentId w16cid:paraId="0F18AD41" w16cid:durableId="25BB9ADB"/>
  <w16cid:commentId w16cid:paraId="7F1FABA1" w16cid:durableId="25BB964F"/>
  <w16cid:commentId w16cid:paraId="4898D133" w16cid:durableId="25BB9F52"/>
  <w16cid:commentId w16cid:paraId="1F8C4B4F" w16cid:durableId="7AC53DA5"/>
  <w16cid:commentId w16cid:paraId="17B05933" w16cid:durableId="079883A4"/>
  <w16cid:commentId w16cid:paraId="06BFB5CA" w16cid:durableId="25BB9BD7"/>
  <w16cid:commentId w16cid:paraId="57F56F1A" w16cid:durableId="25BB9A5F"/>
  <w16cid:commentId w16cid:paraId="35830AED" w16cid:durableId="25BB9CDD"/>
  <w16cid:commentId w16cid:paraId="3C7C392D" w16cid:durableId="25BB9B81"/>
  <w16cid:commentId w16cid:paraId="35B3045C" w16cid:durableId="25BB9D71"/>
  <w16cid:commentId w16cid:paraId="2DBD3EDF" w16cid:durableId="25BB9DDE"/>
  <w16cid:commentId w16cid:paraId="3E70BC5E" w16cid:durableId="25BB9E67"/>
  <w16cid:commentId w16cid:paraId="37D8E5CC" w16cid:durableId="25BBA0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234F" w14:textId="77777777" w:rsidR="00F76B21" w:rsidRDefault="00F76B21">
      <w:pPr>
        <w:spacing w:after="0" w:line="240" w:lineRule="auto"/>
      </w:pPr>
      <w:r>
        <w:separator/>
      </w:r>
    </w:p>
  </w:endnote>
  <w:endnote w:type="continuationSeparator" w:id="0">
    <w:p w14:paraId="38531E89" w14:textId="77777777" w:rsidR="00F76B21" w:rsidRDefault="00F7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2944" w14:textId="77777777" w:rsidR="00F76B21" w:rsidRDefault="00F76B21">
      <w:pPr>
        <w:spacing w:after="0" w:line="240" w:lineRule="auto"/>
      </w:pPr>
      <w:r>
        <w:separator/>
      </w:r>
    </w:p>
  </w:footnote>
  <w:footnote w:type="continuationSeparator" w:id="0">
    <w:p w14:paraId="12DD0C50" w14:textId="77777777" w:rsidR="00F76B21" w:rsidRDefault="00F76B21">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766196254" textId="671097803" start="29" length="3" invalidationStart="29" invalidationLength="3" id="PMJxuAbK"/>
    <int:ParagraphRange paragraphId="1001965334" textId="873997788" start="68" length="6" invalidationStart="68" invalidationLength="6" id="9buDcrmm"/>
    <int:WordHash hashCode="62Rdh0nH2ymHj/" id="DNITB2nr"/>
    <int:ParagraphRange paragraphId="203325851" textId="1889328943" start="119" length="7" invalidationStart="119" invalidationLength="7" id="E3lFvPUV"/>
    <int:ParagraphRange paragraphId="203325851" textId="1889328943" start="129" length="7" invalidationStart="129" invalidationLength="7" id="T9k2fXQk"/>
    <int:WordHash hashCode="Tr4ANBKO1hwUvf" id="lYHJVaFN"/>
    <int:WordHash hashCode="zn03ZEY+DYhbU5" id="YUvDw2NF"/>
    <int:WordHash hashCode="A4nOGTGo4GFzLo" id="DFO1KAcq"/>
    <int:WordHash hashCode="M//5PcTGeiIiCf" id="tu9sPAYI"/>
    <int:WordHash hashCode="GRFnpNzPW2q2yq" id="XWagbD9e"/>
    <int:WordHash hashCode="TmVV8QkcCS/8UG" id="WMgaNgfo"/>
    <int:WordHash hashCode="i6FsFX6Qlc2GRP" id="6WUZf8hk"/>
  </int:Manifest>
  <int:Observations>
    <int:Content id="PMJxuAbK">
      <int:Rejection type="LegacyProofing"/>
    </int:Content>
    <int:Content id="9buDcrmm">
      <int:Rejection type="LegacyProofing"/>
    </int:Content>
    <int:Content id="DNITB2nr">
      <int:Rejection type="LegacyProofing"/>
    </int:Content>
    <int:Content id="E3lFvPUV">
      <int:Rejection type="LegacyProofing"/>
    </int:Content>
    <int:Content id="T9k2fXQk">
      <int:Rejection type="LegacyProofing"/>
    </int:Content>
    <int:Content id="lYHJVaFN">
      <int:Rejection type="LegacyProofing"/>
    </int:Content>
    <int:Content id="YUvDw2NF">
      <int:Rejection type="LegacyProofing"/>
    </int:Content>
    <int:Content id="DFO1KAcq">
      <int:Rejection type="LegacyProofing"/>
    </int:Content>
    <int:Content id="tu9sPAYI">
      <int:Rejection type="LegacyProofing"/>
    </int:Content>
    <int:Content id="XWagbD9e">
      <int:Rejection type="LegacyProofing"/>
    </int:Content>
    <int:Content id="WMgaNgfo">
      <int:Rejection type="LegacyProofing"/>
    </int:Content>
    <int:Content id="6WUZf8h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12D"/>
    <w:multiLevelType w:val="hybridMultilevel"/>
    <w:tmpl w:val="B944F62C"/>
    <w:lvl w:ilvl="0" w:tplc="8EE0BB40">
      <w:start w:val="1"/>
      <w:numFmt w:val="decimal"/>
      <w:lvlText w:val="%1."/>
      <w:lvlJc w:val="left"/>
      <w:pPr>
        <w:ind w:left="720" w:hanging="360"/>
      </w:pPr>
    </w:lvl>
    <w:lvl w:ilvl="1" w:tplc="3C46D4F0">
      <w:start w:val="1"/>
      <w:numFmt w:val="lowerLetter"/>
      <w:lvlText w:val="%2."/>
      <w:lvlJc w:val="left"/>
      <w:pPr>
        <w:ind w:left="1440" w:hanging="360"/>
      </w:pPr>
    </w:lvl>
    <w:lvl w:ilvl="2" w:tplc="9A540520">
      <w:start w:val="1"/>
      <w:numFmt w:val="lowerRoman"/>
      <w:lvlText w:val="%3."/>
      <w:lvlJc w:val="right"/>
      <w:pPr>
        <w:ind w:left="2160" w:hanging="180"/>
      </w:pPr>
    </w:lvl>
    <w:lvl w:ilvl="3" w:tplc="175CA442">
      <w:start w:val="1"/>
      <w:numFmt w:val="decimal"/>
      <w:lvlText w:val="%4."/>
      <w:lvlJc w:val="left"/>
      <w:pPr>
        <w:ind w:left="2880" w:hanging="360"/>
      </w:pPr>
    </w:lvl>
    <w:lvl w:ilvl="4" w:tplc="E49000DA">
      <w:start w:val="1"/>
      <w:numFmt w:val="lowerLetter"/>
      <w:lvlText w:val="%5."/>
      <w:lvlJc w:val="left"/>
      <w:pPr>
        <w:ind w:left="3600" w:hanging="360"/>
      </w:pPr>
    </w:lvl>
    <w:lvl w:ilvl="5" w:tplc="29FE567E">
      <w:start w:val="1"/>
      <w:numFmt w:val="lowerRoman"/>
      <w:lvlText w:val="%6."/>
      <w:lvlJc w:val="right"/>
      <w:pPr>
        <w:ind w:left="4320" w:hanging="180"/>
      </w:pPr>
    </w:lvl>
    <w:lvl w:ilvl="6" w:tplc="B6429F5E">
      <w:start w:val="1"/>
      <w:numFmt w:val="decimal"/>
      <w:lvlText w:val="%7."/>
      <w:lvlJc w:val="left"/>
      <w:pPr>
        <w:ind w:left="5040" w:hanging="360"/>
      </w:pPr>
    </w:lvl>
    <w:lvl w:ilvl="7" w:tplc="489A8EE2">
      <w:start w:val="1"/>
      <w:numFmt w:val="lowerLetter"/>
      <w:lvlText w:val="%8."/>
      <w:lvlJc w:val="left"/>
      <w:pPr>
        <w:ind w:left="5760" w:hanging="360"/>
      </w:pPr>
    </w:lvl>
    <w:lvl w:ilvl="8" w:tplc="0E82FD9C">
      <w:start w:val="1"/>
      <w:numFmt w:val="lowerRoman"/>
      <w:lvlText w:val="%9."/>
      <w:lvlJc w:val="right"/>
      <w:pPr>
        <w:ind w:left="6480" w:hanging="180"/>
      </w:pPr>
    </w:lvl>
  </w:abstractNum>
  <w:abstractNum w:abstractNumId="1" w15:restartNumberingAfterBreak="0">
    <w:nsid w:val="0B2D758C"/>
    <w:multiLevelType w:val="hybridMultilevel"/>
    <w:tmpl w:val="BB2C3474"/>
    <w:lvl w:ilvl="0" w:tplc="ABCC3894">
      <w:start w:val="1"/>
      <w:numFmt w:val="decimal"/>
      <w:lvlText w:val="%1."/>
      <w:lvlJc w:val="left"/>
      <w:pPr>
        <w:ind w:left="720" w:hanging="360"/>
      </w:pPr>
    </w:lvl>
    <w:lvl w:ilvl="1" w:tplc="D0E0D5FA">
      <w:start w:val="1"/>
      <w:numFmt w:val="lowerLetter"/>
      <w:lvlText w:val="%2."/>
      <w:lvlJc w:val="left"/>
      <w:pPr>
        <w:ind w:left="1440" w:hanging="360"/>
      </w:pPr>
    </w:lvl>
    <w:lvl w:ilvl="2" w:tplc="56161A1A">
      <w:start w:val="1"/>
      <w:numFmt w:val="lowerRoman"/>
      <w:lvlText w:val="%3."/>
      <w:lvlJc w:val="right"/>
      <w:pPr>
        <w:ind w:left="2160" w:hanging="180"/>
      </w:pPr>
    </w:lvl>
    <w:lvl w:ilvl="3" w:tplc="C2DAB902">
      <w:start w:val="1"/>
      <w:numFmt w:val="decimal"/>
      <w:lvlText w:val="%4."/>
      <w:lvlJc w:val="left"/>
      <w:pPr>
        <w:ind w:left="2880" w:hanging="360"/>
      </w:pPr>
    </w:lvl>
    <w:lvl w:ilvl="4" w:tplc="3774ED9C">
      <w:start w:val="1"/>
      <w:numFmt w:val="lowerLetter"/>
      <w:lvlText w:val="%5."/>
      <w:lvlJc w:val="left"/>
      <w:pPr>
        <w:ind w:left="3600" w:hanging="360"/>
      </w:pPr>
    </w:lvl>
    <w:lvl w:ilvl="5" w:tplc="03D0A956">
      <w:start w:val="1"/>
      <w:numFmt w:val="lowerRoman"/>
      <w:lvlText w:val="%6."/>
      <w:lvlJc w:val="right"/>
      <w:pPr>
        <w:ind w:left="4320" w:hanging="180"/>
      </w:pPr>
    </w:lvl>
    <w:lvl w:ilvl="6" w:tplc="D3A2A9B0">
      <w:start w:val="1"/>
      <w:numFmt w:val="decimal"/>
      <w:lvlText w:val="%7."/>
      <w:lvlJc w:val="left"/>
      <w:pPr>
        <w:ind w:left="5040" w:hanging="360"/>
      </w:pPr>
    </w:lvl>
    <w:lvl w:ilvl="7" w:tplc="77F67BB6">
      <w:start w:val="1"/>
      <w:numFmt w:val="lowerLetter"/>
      <w:lvlText w:val="%8."/>
      <w:lvlJc w:val="left"/>
      <w:pPr>
        <w:ind w:left="5760" w:hanging="360"/>
      </w:pPr>
    </w:lvl>
    <w:lvl w:ilvl="8" w:tplc="98EACE38">
      <w:start w:val="1"/>
      <w:numFmt w:val="lowerRoman"/>
      <w:lvlText w:val="%9."/>
      <w:lvlJc w:val="right"/>
      <w:pPr>
        <w:ind w:left="6480" w:hanging="180"/>
      </w:pPr>
    </w:lvl>
  </w:abstractNum>
  <w:abstractNum w:abstractNumId="2" w15:restartNumberingAfterBreak="0">
    <w:nsid w:val="0F9A3378"/>
    <w:multiLevelType w:val="hybridMultilevel"/>
    <w:tmpl w:val="5BBEE4EA"/>
    <w:lvl w:ilvl="0" w:tplc="945E6234">
      <w:start w:val="1"/>
      <w:numFmt w:val="decimal"/>
      <w:lvlText w:val="%1."/>
      <w:lvlJc w:val="left"/>
      <w:pPr>
        <w:ind w:left="720" w:hanging="360"/>
      </w:pPr>
    </w:lvl>
    <w:lvl w:ilvl="1" w:tplc="E578E8AC">
      <w:start w:val="1"/>
      <w:numFmt w:val="lowerLetter"/>
      <w:lvlText w:val="%2."/>
      <w:lvlJc w:val="left"/>
      <w:pPr>
        <w:ind w:left="1440" w:hanging="360"/>
      </w:pPr>
    </w:lvl>
    <w:lvl w:ilvl="2" w:tplc="CF7A2F9E">
      <w:start w:val="1"/>
      <w:numFmt w:val="lowerRoman"/>
      <w:lvlText w:val="%3."/>
      <w:lvlJc w:val="right"/>
      <w:pPr>
        <w:ind w:left="2160" w:hanging="180"/>
      </w:pPr>
    </w:lvl>
    <w:lvl w:ilvl="3" w:tplc="324E37F4">
      <w:start w:val="1"/>
      <w:numFmt w:val="decimal"/>
      <w:lvlText w:val="%4."/>
      <w:lvlJc w:val="left"/>
      <w:pPr>
        <w:ind w:left="2880" w:hanging="360"/>
      </w:pPr>
    </w:lvl>
    <w:lvl w:ilvl="4" w:tplc="167E4598">
      <w:start w:val="1"/>
      <w:numFmt w:val="lowerLetter"/>
      <w:lvlText w:val="%5."/>
      <w:lvlJc w:val="left"/>
      <w:pPr>
        <w:ind w:left="3600" w:hanging="360"/>
      </w:pPr>
    </w:lvl>
    <w:lvl w:ilvl="5" w:tplc="39D4FD30">
      <w:start w:val="1"/>
      <w:numFmt w:val="lowerRoman"/>
      <w:lvlText w:val="%6."/>
      <w:lvlJc w:val="right"/>
      <w:pPr>
        <w:ind w:left="4320" w:hanging="180"/>
      </w:pPr>
    </w:lvl>
    <w:lvl w:ilvl="6" w:tplc="AB880C98">
      <w:start w:val="1"/>
      <w:numFmt w:val="decimal"/>
      <w:lvlText w:val="%7."/>
      <w:lvlJc w:val="left"/>
      <w:pPr>
        <w:ind w:left="5040" w:hanging="360"/>
      </w:pPr>
    </w:lvl>
    <w:lvl w:ilvl="7" w:tplc="63A2A4EE">
      <w:start w:val="1"/>
      <w:numFmt w:val="lowerLetter"/>
      <w:lvlText w:val="%8."/>
      <w:lvlJc w:val="left"/>
      <w:pPr>
        <w:ind w:left="5760" w:hanging="360"/>
      </w:pPr>
    </w:lvl>
    <w:lvl w:ilvl="8" w:tplc="B3A204CA">
      <w:start w:val="1"/>
      <w:numFmt w:val="lowerRoman"/>
      <w:lvlText w:val="%9."/>
      <w:lvlJc w:val="right"/>
      <w:pPr>
        <w:ind w:left="6480" w:hanging="180"/>
      </w:pPr>
    </w:lvl>
  </w:abstractNum>
  <w:abstractNum w:abstractNumId="3" w15:restartNumberingAfterBreak="0">
    <w:nsid w:val="14F07395"/>
    <w:multiLevelType w:val="hybridMultilevel"/>
    <w:tmpl w:val="C96E1E0A"/>
    <w:lvl w:ilvl="0" w:tplc="CCCE8A48">
      <w:start w:val="1"/>
      <w:numFmt w:val="decimal"/>
      <w:lvlText w:val="%1."/>
      <w:lvlJc w:val="left"/>
      <w:pPr>
        <w:ind w:left="720" w:hanging="360"/>
      </w:pPr>
    </w:lvl>
    <w:lvl w:ilvl="1" w:tplc="82428B60">
      <w:start w:val="1"/>
      <w:numFmt w:val="lowerLetter"/>
      <w:lvlText w:val="%2."/>
      <w:lvlJc w:val="left"/>
      <w:pPr>
        <w:ind w:left="1440" w:hanging="360"/>
      </w:pPr>
    </w:lvl>
    <w:lvl w:ilvl="2" w:tplc="4EB4E836">
      <w:start w:val="1"/>
      <w:numFmt w:val="lowerRoman"/>
      <w:lvlText w:val="%3."/>
      <w:lvlJc w:val="right"/>
      <w:pPr>
        <w:ind w:left="2160" w:hanging="180"/>
      </w:pPr>
    </w:lvl>
    <w:lvl w:ilvl="3" w:tplc="DC4866E6">
      <w:start w:val="1"/>
      <w:numFmt w:val="decimal"/>
      <w:lvlText w:val="%4."/>
      <w:lvlJc w:val="left"/>
      <w:pPr>
        <w:ind w:left="2880" w:hanging="360"/>
      </w:pPr>
    </w:lvl>
    <w:lvl w:ilvl="4" w:tplc="E5069A9C">
      <w:start w:val="1"/>
      <w:numFmt w:val="lowerLetter"/>
      <w:lvlText w:val="%5."/>
      <w:lvlJc w:val="left"/>
      <w:pPr>
        <w:ind w:left="3600" w:hanging="360"/>
      </w:pPr>
    </w:lvl>
    <w:lvl w:ilvl="5" w:tplc="E6FABEAE">
      <w:start w:val="1"/>
      <w:numFmt w:val="lowerRoman"/>
      <w:lvlText w:val="%6."/>
      <w:lvlJc w:val="right"/>
      <w:pPr>
        <w:ind w:left="4320" w:hanging="180"/>
      </w:pPr>
    </w:lvl>
    <w:lvl w:ilvl="6" w:tplc="C9D81216">
      <w:start w:val="1"/>
      <w:numFmt w:val="decimal"/>
      <w:lvlText w:val="%7."/>
      <w:lvlJc w:val="left"/>
      <w:pPr>
        <w:ind w:left="5040" w:hanging="360"/>
      </w:pPr>
    </w:lvl>
    <w:lvl w:ilvl="7" w:tplc="50764162">
      <w:start w:val="1"/>
      <w:numFmt w:val="lowerLetter"/>
      <w:lvlText w:val="%8."/>
      <w:lvlJc w:val="left"/>
      <w:pPr>
        <w:ind w:left="5760" w:hanging="360"/>
      </w:pPr>
    </w:lvl>
    <w:lvl w:ilvl="8" w:tplc="CC42790C">
      <w:start w:val="1"/>
      <w:numFmt w:val="lowerRoman"/>
      <w:lvlText w:val="%9."/>
      <w:lvlJc w:val="right"/>
      <w:pPr>
        <w:ind w:left="6480" w:hanging="180"/>
      </w:pPr>
    </w:lvl>
  </w:abstractNum>
  <w:abstractNum w:abstractNumId="4" w15:restartNumberingAfterBreak="0">
    <w:nsid w:val="1CBC0756"/>
    <w:multiLevelType w:val="hybridMultilevel"/>
    <w:tmpl w:val="3B2C95D2"/>
    <w:lvl w:ilvl="0" w:tplc="47E81F4A">
      <w:start w:val="1"/>
      <w:numFmt w:val="bullet"/>
      <w:lvlText w:val=""/>
      <w:lvlJc w:val="left"/>
      <w:pPr>
        <w:ind w:left="720" w:hanging="360"/>
      </w:pPr>
      <w:rPr>
        <w:rFonts w:ascii="Symbol" w:hAnsi="Symbol" w:hint="default"/>
      </w:rPr>
    </w:lvl>
    <w:lvl w:ilvl="1" w:tplc="C0D09F1C">
      <w:start w:val="1"/>
      <w:numFmt w:val="bullet"/>
      <w:lvlText w:val="o"/>
      <w:lvlJc w:val="left"/>
      <w:pPr>
        <w:ind w:left="1440" w:hanging="360"/>
      </w:pPr>
      <w:rPr>
        <w:rFonts w:ascii="Courier New" w:hAnsi="Courier New" w:hint="default"/>
      </w:rPr>
    </w:lvl>
    <w:lvl w:ilvl="2" w:tplc="908CB30A">
      <w:start w:val="1"/>
      <w:numFmt w:val="bullet"/>
      <w:lvlText w:val=""/>
      <w:lvlJc w:val="left"/>
      <w:pPr>
        <w:ind w:left="2160" w:hanging="360"/>
      </w:pPr>
      <w:rPr>
        <w:rFonts w:ascii="Wingdings" w:hAnsi="Wingdings" w:hint="default"/>
      </w:rPr>
    </w:lvl>
    <w:lvl w:ilvl="3" w:tplc="15A6D2D8">
      <w:start w:val="1"/>
      <w:numFmt w:val="bullet"/>
      <w:lvlText w:val=""/>
      <w:lvlJc w:val="left"/>
      <w:pPr>
        <w:ind w:left="2880" w:hanging="360"/>
      </w:pPr>
      <w:rPr>
        <w:rFonts w:ascii="Symbol" w:hAnsi="Symbol" w:hint="default"/>
      </w:rPr>
    </w:lvl>
    <w:lvl w:ilvl="4" w:tplc="26E8E838">
      <w:start w:val="1"/>
      <w:numFmt w:val="bullet"/>
      <w:lvlText w:val="o"/>
      <w:lvlJc w:val="left"/>
      <w:pPr>
        <w:ind w:left="3600" w:hanging="360"/>
      </w:pPr>
      <w:rPr>
        <w:rFonts w:ascii="Courier New" w:hAnsi="Courier New" w:hint="default"/>
      </w:rPr>
    </w:lvl>
    <w:lvl w:ilvl="5" w:tplc="3B20C232">
      <w:start w:val="1"/>
      <w:numFmt w:val="bullet"/>
      <w:lvlText w:val=""/>
      <w:lvlJc w:val="left"/>
      <w:pPr>
        <w:ind w:left="4320" w:hanging="360"/>
      </w:pPr>
      <w:rPr>
        <w:rFonts w:ascii="Wingdings" w:hAnsi="Wingdings" w:hint="default"/>
      </w:rPr>
    </w:lvl>
    <w:lvl w:ilvl="6" w:tplc="7B90AEB6">
      <w:start w:val="1"/>
      <w:numFmt w:val="bullet"/>
      <w:lvlText w:val=""/>
      <w:lvlJc w:val="left"/>
      <w:pPr>
        <w:ind w:left="5040" w:hanging="360"/>
      </w:pPr>
      <w:rPr>
        <w:rFonts w:ascii="Symbol" w:hAnsi="Symbol" w:hint="default"/>
      </w:rPr>
    </w:lvl>
    <w:lvl w:ilvl="7" w:tplc="287443C4">
      <w:start w:val="1"/>
      <w:numFmt w:val="bullet"/>
      <w:lvlText w:val="o"/>
      <w:lvlJc w:val="left"/>
      <w:pPr>
        <w:ind w:left="5760" w:hanging="360"/>
      </w:pPr>
      <w:rPr>
        <w:rFonts w:ascii="Courier New" w:hAnsi="Courier New" w:hint="default"/>
      </w:rPr>
    </w:lvl>
    <w:lvl w:ilvl="8" w:tplc="10CA8086">
      <w:start w:val="1"/>
      <w:numFmt w:val="bullet"/>
      <w:lvlText w:val=""/>
      <w:lvlJc w:val="left"/>
      <w:pPr>
        <w:ind w:left="6480" w:hanging="360"/>
      </w:pPr>
      <w:rPr>
        <w:rFonts w:ascii="Wingdings" w:hAnsi="Wingdings" w:hint="default"/>
      </w:rPr>
    </w:lvl>
  </w:abstractNum>
  <w:abstractNum w:abstractNumId="5" w15:restartNumberingAfterBreak="0">
    <w:nsid w:val="29A84768"/>
    <w:multiLevelType w:val="hybridMultilevel"/>
    <w:tmpl w:val="2F82F84A"/>
    <w:lvl w:ilvl="0" w:tplc="E3E66AB2">
      <w:start w:val="1"/>
      <w:numFmt w:val="decimal"/>
      <w:lvlText w:val="%1."/>
      <w:lvlJc w:val="left"/>
      <w:pPr>
        <w:ind w:left="720" w:hanging="360"/>
      </w:pPr>
    </w:lvl>
    <w:lvl w:ilvl="1" w:tplc="9432EB30">
      <w:start w:val="1"/>
      <w:numFmt w:val="lowerLetter"/>
      <w:lvlText w:val="%2."/>
      <w:lvlJc w:val="left"/>
      <w:pPr>
        <w:ind w:left="1440" w:hanging="360"/>
      </w:pPr>
    </w:lvl>
    <w:lvl w:ilvl="2" w:tplc="3A620A2C">
      <w:start w:val="1"/>
      <w:numFmt w:val="lowerRoman"/>
      <w:lvlText w:val="%3."/>
      <w:lvlJc w:val="right"/>
      <w:pPr>
        <w:ind w:left="2160" w:hanging="180"/>
      </w:pPr>
    </w:lvl>
    <w:lvl w:ilvl="3" w:tplc="B44A0380">
      <w:start w:val="1"/>
      <w:numFmt w:val="decimal"/>
      <w:lvlText w:val="%4."/>
      <w:lvlJc w:val="left"/>
      <w:pPr>
        <w:ind w:left="2880" w:hanging="360"/>
      </w:pPr>
    </w:lvl>
    <w:lvl w:ilvl="4" w:tplc="B0B82898">
      <w:start w:val="1"/>
      <w:numFmt w:val="lowerLetter"/>
      <w:lvlText w:val="%5."/>
      <w:lvlJc w:val="left"/>
      <w:pPr>
        <w:ind w:left="3600" w:hanging="360"/>
      </w:pPr>
    </w:lvl>
    <w:lvl w:ilvl="5" w:tplc="B9CC4F88">
      <w:start w:val="1"/>
      <w:numFmt w:val="lowerRoman"/>
      <w:lvlText w:val="%6."/>
      <w:lvlJc w:val="right"/>
      <w:pPr>
        <w:ind w:left="4320" w:hanging="180"/>
      </w:pPr>
    </w:lvl>
    <w:lvl w:ilvl="6" w:tplc="AA6ED548">
      <w:start w:val="1"/>
      <w:numFmt w:val="decimal"/>
      <w:lvlText w:val="%7."/>
      <w:lvlJc w:val="left"/>
      <w:pPr>
        <w:ind w:left="5040" w:hanging="360"/>
      </w:pPr>
    </w:lvl>
    <w:lvl w:ilvl="7" w:tplc="CD1076E0">
      <w:start w:val="1"/>
      <w:numFmt w:val="lowerLetter"/>
      <w:lvlText w:val="%8."/>
      <w:lvlJc w:val="left"/>
      <w:pPr>
        <w:ind w:left="5760" w:hanging="360"/>
      </w:pPr>
    </w:lvl>
    <w:lvl w:ilvl="8" w:tplc="EA80ADEE">
      <w:start w:val="1"/>
      <w:numFmt w:val="lowerRoman"/>
      <w:lvlText w:val="%9."/>
      <w:lvlJc w:val="right"/>
      <w:pPr>
        <w:ind w:left="6480" w:hanging="180"/>
      </w:pPr>
    </w:lvl>
  </w:abstractNum>
  <w:abstractNum w:abstractNumId="6" w15:restartNumberingAfterBreak="0">
    <w:nsid w:val="39554095"/>
    <w:multiLevelType w:val="hybridMultilevel"/>
    <w:tmpl w:val="9EE08990"/>
    <w:lvl w:ilvl="0" w:tplc="F0FCAED4">
      <w:start w:val="1"/>
      <w:numFmt w:val="decimal"/>
      <w:lvlText w:val="%1."/>
      <w:lvlJc w:val="left"/>
      <w:pPr>
        <w:ind w:left="720" w:hanging="360"/>
      </w:pPr>
    </w:lvl>
    <w:lvl w:ilvl="1" w:tplc="9D62628E">
      <w:start w:val="1"/>
      <w:numFmt w:val="lowerLetter"/>
      <w:lvlText w:val="%2."/>
      <w:lvlJc w:val="left"/>
      <w:pPr>
        <w:ind w:left="1440" w:hanging="360"/>
      </w:pPr>
    </w:lvl>
    <w:lvl w:ilvl="2" w:tplc="4A981D50">
      <w:start w:val="1"/>
      <w:numFmt w:val="lowerRoman"/>
      <w:lvlText w:val="%3."/>
      <w:lvlJc w:val="right"/>
      <w:pPr>
        <w:ind w:left="2160" w:hanging="180"/>
      </w:pPr>
    </w:lvl>
    <w:lvl w:ilvl="3" w:tplc="FFE2129E">
      <w:start w:val="1"/>
      <w:numFmt w:val="decimal"/>
      <w:lvlText w:val="%4."/>
      <w:lvlJc w:val="left"/>
      <w:pPr>
        <w:ind w:left="2880" w:hanging="360"/>
      </w:pPr>
    </w:lvl>
    <w:lvl w:ilvl="4" w:tplc="9DC0672E">
      <w:start w:val="1"/>
      <w:numFmt w:val="lowerLetter"/>
      <w:lvlText w:val="%5."/>
      <w:lvlJc w:val="left"/>
      <w:pPr>
        <w:ind w:left="3600" w:hanging="360"/>
      </w:pPr>
    </w:lvl>
    <w:lvl w:ilvl="5" w:tplc="DE528EF8">
      <w:start w:val="1"/>
      <w:numFmt w:val="lowerRoman"/>
      <w:lvlText w:val="%6."/>
      <w:lvlJc w:val="right"/>
      <w:pPr>
        <w:ind w:left="4320" w:hanging="180"/>
      </w:pPr>
    </w:lvl>
    <w:lvl w:ilvl="6" w:tplc="2BC0CC6A">
      <w:start w:val="1"/>
      <w:numFmt w:val="decimal"/>
      <w:lvlText w:val="%7."/>
      <w:lvlJc w:val="left"/>
      <w:pPr>
        <w:ind w:left="5040" w:hanging="360"/>
      </w:pPr>
    </w:lvl>
    <w:lvl w:ilvl="7" w:tplc="71FA119C">
      <w:start w:val="1"/>
      <w:numFmt w:val="lowerLetter"/>
      <w:lvlText w:val="%8."/>
      <w:lvlJc w:val="left"/>
      <w:pPr>
        <w:ind w:left="5760" w:hanging="360"/>
      </w:pPr>
    </w:lvl>
    <w:lvl w:ilvl="8" w:tplc="F93E52B8">
      <w:start w:val="1"/>
      <w:numFmt w:val="lowerRoman"/>
      <w:lvlText w:val="%9."/>
      <w:lvlJc w:val="right"/>
      <w:pPr>
        <w:ind w:left="6480" w:hanging="180"/>
      </w:pPr>
    </w:lvl>
  </w:abstractNum>
  <w:abstractNum w:abstractNumId="7" w15:restartNumberingAfterBreak="0">
    <w:nsid w:val="41E477C9"/>
    <w:multiLevelType w:val="hybridMultilevel"/>
    <w:tmpl w:val="3A6459F4"/>
    <w:lvl w:ilvl="0" w:tplc="81CCDAE6">
      <w:start w:val="1"/>
      <w:numFmt w:val="decimal"/>
      <w:lvlText w:val="%1."/>
      <w:lvlJc w:val="left"/>
      <w:pPr>
        <w:ind w:left="720" w:hanging="360"/>
      </w:pPr>
    </w:lvl>
    <w:lvl w:ilvl="1" w:tplc="6DD4C40A">
      <w:start w:val="1"/>
      <w:numFmt w:val="lowerLetter"/>
      <w:lvlText w:val="%2."/>
      <w:lvlJc w:val="left"/>
      <w:pPr>
        <w:ind w:left="1440" w:hanging="360"/>
      </w:pPr>
    </w:lvl>
    <w:lvl w:ilvl="2" w:tplc="6FC0B5DC">
      <w:start w:val="1"/>
      <w:numFmt w:val="lowerRoman"/>
      <w:lvlText w:val="%3."/>
      <w:lvlJc w:val="right"/>
      <w:pPr>
        <w:ind w:left="2160" w:hanging="180"/>
      </w:pPr>
    </w:lvl>
    <w:lvl w:ilvl="3" w:tplc="4AD8C70A">
      <w:start w:val="1"/>
      <w:numFmt w:val="decimal"/>
      <w:lvlText w:val="%4."/>
      <w:lvlJc w:val="left"/>
      <w:pPr>
        <w:ind w:left="2880" w:hanging="360"/>
      </w:pPr>
    </w:lvl>
    <w:lvl w:ilvl="4" w:tplc="78000220">
      <w:start w:val="1"/>
      <w:numFmt w:val="lowerLetter"/>
      <w:lvlText w:val="%5."/>
      <w:lvlJc w:val="left"/>
      <w:pPr>
        <w:ind w:left="3600" w:hanging="360"/>
      </w:pPr>
    </w:lvl>
    <w:lvl w:ilvl="5" w:tplc="E3D8830E">
      <w:start w:val="1"/>
      <w:numFmt w:val="lowerRoman"/>
      <w:lvlText w:val="%6."/>
      <w:lvlJc w:val="right"/>
      <w:pPr>
        <w:ind w:left="4320" w:hanging="180"/>
      </w:pPr>
    </w:lvl>
    <w:lvl w:ilvl="6" w:tplc="24A2D48A">
      <w:start w:val="1"/>
      <w:numFmt w:val="decimal"/>
      <w:lvlText w:val="%7."/>
      <w:lvlJc w:val="left"/>
      <w:pPr>
        <w:ind w:left="5040" w:hanging="360"/>
      </w:pPr>
    </w:lvl>
    <w:lvl w:ilvl="7" w:tplc="5862FAD0">
      <w:start w:val="1"/>
      <w:numFmt w:val="lowerLetter"/>
      <w:lvlText w:val="%8."/>
      <w:lvlJc w:val="left"/>
      <w:pPr>
        <w:ind w:left="5760" w:hanging="360"/>
      </w:pPr>
    </w:lvl>
    <w:lvl w:ilvl="8" w:tplc="97063FB6">
      <w:start w:val="1"/>
      <w:numFmt w:val="lowerRoman"/>
      <w:lvlText w:val="%9."/>
      <w:lvlJc w:val="right"/>
      <w:pPr>
        <w:ind w:left="6480" w:hanging="180"/>
      </w:pPr>
    </w:lvl>
  </w:abstractNum>
  <w:abstractNum w:abstractNumId="8" w15:restartNumberingAfterBreak="0">
    <w:nsid w:val="43C2349E"/>
    <w:multiLevelType w:val="hybridMultilevel"/>
    <w:tmpl w:val="8A067A12"/>
    <w:lvl w:ilvl="0" w:tplc="7AA45F42">
      <w:start w:val="1"/>
      <w:numFmt w:val="decimal"/>
      <w:lvlText w:val="%1."/>
      <w:lvlJc w:val="left"/>
      <w:pPr>
        <w:ind w:left="720" w:hanging="360"/>
      </w:pPr>
    </w:lvl>
    <w:lvl w:ilvl="1" w:tplc="F288E79C">
      <w:start w:val="1"/>
      <w:numFmt w:val="lowerLetter"/>
      <w:lvlText w:val="%2."/>
      <w:lvlJc w:val="left"/>
      <w:pPr>
        <w:ind w:left="1440" w:hanging="360"/>
      </w:pPr>
    </w:lvl>
    <w:lvl w:ilvl="2" w:tplc="F52AE110">
      <w:start w:val="1"/>
      <w:numFmt w:val="lowerRoman"/>
      <w:lvlText w:val="%3."/>
      <w:lvlJc w:val="right"/>
      <w:pPr>
        <w:ind w:left="2160" w:hanging="180"/>
      </w:pPr>
    </w:lvl>
    <w:lvl w:ilvl="3" w:tplc="BB40137C">
      <w:start w:val="1"/>
      <w:numFmt w:val="decimal"/>
      <w:lvlText w:val="%4."/>
      <w:lvlJc w:val="left"/>
      <w:pPr>
        <w:ind w:left="2880" w:hanging="360"/>
      </w:pPr>
    </w:lvl>
    <w:lvl w:ilvl="4" w:tplc="C9289EDA">
      <w:start w:val="1"/>
      <w:numFmt w:val="lowerLetter"/>
      <w:lvlText w:val="%5."/>
      <w:lvlJc w:val="left"/>
      <w:pPr>
        <w:ind w:left="3600" w:hanging="360"/>
      </w:pPr>
    </w:lvl>
    <w:lvl w:ilvl="5" w:tplc="9FE0BA6A">
      <w:start w:val="1"/>
      <w:numFmt w:val="lowerRoman"/>
      <w:lvlText w:val="%6."/>
      <w:lvlJc w:val="right"/>
      <w:pPr>
        <w:ind w:left="4320" w:hanging="180"/>
      </w:pPr>
    </w:lvl>
    <w:lvl w:ilvl="6" w:tplc="E9DC3198">
      <w:start w:val="1"/>
      <w:numFmt w:val="decimal"/>
      <w:lvlText w:val="%7."/>
      <w:lvlJc w:val="left"/>
      <w:pPr>
        <w:ind w:left="5040" w:hanging="360"/>
      </w:pPr>
    </w:lvl>
    <w:lvl w:ilvl="7" w:tplc="D9D696E0">
      <w:start w:val="1"/>
      <w:numFmt w:val="lowerLetter"/>
      <w:lvlText w:val="%8."/>
      <w:lvlJc w:val="left"/>
      <w:pPr>
        <w:ind w:left="5760" w:hanging="360"/>
      </w:pPr>
    </w:lvl>
    <w:lvl w:ilvl="8" w:tplc="955458A6">
      <w:start w:val="1"/>
      <w:numFmt w:val="lowerRoman"/>
      <w:lvlText w:val="%9."/>
      <w:lvlJc w:val="right"/>
      <w:pPr>
        <w:ind w:left="6480" w:hanging="180"/>
      </w:pPr>
    </w:lvl>
  </w:abstractNum>
  <w:abstractNum w:abstractNumId="9" w15:restartNumberingAfterBreak="0">
    <w:nsid w:val="44856523"/>
    <w:multiLevelType w:val="hybridMultilevel"/>
    <w:tmpl w:val="67209676"/>
    <w:lvl w:ilvl="0" w:tplc="93360BD6">
      <w:start w:val="1"/>
      <w:numFmt w:val="bullet"/>
      <w:lvlText w:val=""/>
      <w:lvlJc w:val="left"/>
      <w:pPr>
        <w:ind w:left="720" w:hanging="360"/>
      </w:pPr>
      <w:rPr>
        <w:rFonts w:ascii="Symbol" w:hAnsi="Symbol" w:hint="default"/>
      </w:rPr>
    </w:lvl>
    <w:lvl w:ilvl="1" w:tplc="7754339A">
      <w:start w:val="1"/>
      <w:numFmt w:val="bullet"/>
      <w:lvlText w:val="o"/>
      <w:lvlJc w:val="left"/>
      <w:pPr>
        <w:ind w:left="1440" w:hanging="360"/>
      </w:pPr>
      <w:rPr>
        <w:rFonts w:ascii="Courier New" w:hAnsi="Courier New" w:hint="default"/>
      </w:rPr>
    </w:lvl>
    <w:lvl w:ilvl="2" w:tplc="11FC33F4">
      <w:start w:val="1"/>
      <w:numFmt w:val="bullet"/>
      <w:lvlText w:val=""/>
      <w:lvlJc w:val="left"/>
      <w:pPr>
        <w:ind w:left="2160" w:hanging="360"/>
      </w:pPr>
      <w:rPr>
        <w:rFonts w:ascii="Wingdings" w:hAnsi="Wingdings" w:hint="default"/>
      </w:rPr>
    </w:lvl>
    <w:lvl w:ilvl="3" w:tplc="67DCD4E0">
      <w:start w:val="1"/>
      <w:numFmt w:val="bullet"/>
      <w:lvlText w:val=""/>
      <w:lvlJc w:val="left"/>
      <w:pPr>
        <w:ind w:left="2880" w:hanging="360"/>
      </w:pPr>
      <w:rPr>
        <w:rFonts w:ascii="Symbol" w:hAnsi="Symbol" w:hint="default"/>
      </w:rPr>
    </w:lvl>
    <w:lvl w:ilvl="4" w:tplc="3FA061DA">
      <w:start w:val="1"/>
      <w:numFmt w:val="bullet"/>
      <w:lvlText w:val="o"/>
      <w:lvlJc w:val="left"/>
      <w:pPr>
        <w:ind w:left="3600" w:hanging="360"/>
      </w:pPr>
      <w:rPr>
        <w:rFonts w:ascii="Courier New" w:hAnsi="Courier New" w:hint="default"/>
      </w:rPr>
    </w:lvl>
    <w:lvl w:ilvl="5" w:tplc="427C1264">
      <w:start w:val="1"/>
      <w:numFmt w:val="bullet"/>
      <w:lvlText w:val=""/>
      <w:lvlJc w:val="left"/>
      <w:pPr>
        <w:ind w:left="4320" w:hanging="360"/>
      </w:pPr>
      <w:rPr>
        <w:rFonts w:ascii="Wingdings" w:hAnsi="Wingdings" w:hint="default"/>
      </w:rPr>
    </w:lvl>
    <w:lvl w:ilvl="6" w:tplc="FAF07F18">
      <w:start w:val="1"/>
      <w:numFmt w:val="bullet"/>
      <w:lvlText w:val=""/>
      <w:lvlJc w:val="left"/>
      <w:pPr>
        <w:ind w:left="5040" w:hanging="360"/>
      </w:pPr>
      <w:rPr>
        <w:rFonts w:ascii="Symbol" w:hAnsi="Symbol" w:hint="default"/>
      </w:rPr>
    </w:lvl>
    <w:lvl w:ilvl="7" w:tplc="1BF6F458">
      <w:start w:val="1"/>
      <w:numFmt w:val="bullet"/>
      <w:lvlText w:val="o"/>
      <w:lvlJc w:val="left"/>
      <w:pPr>
        <w:ind w:left="5760" w:hanging="360"/>
      </w:pPr>
      <w:rPr>
        <w:rFonts w:ascii="Courier New" w:hAnsi="Courier New" w:hint="default"/>
      </w:rPr>
    </w:lvl>
    <w:lvl w:ilvl="8" w:tplc="6582B6FC">
      <w:start w:val="1"/>
      <w:numFmt w:val="bullet"/>
      <w:lvlText w:val=""/>
      <w:lvlJc w:val="left"/>
      <w:pPr>
        <w:ind w:left="6480" w:hanging="360"/>
      </w:pPr>
      <w:rPr>
        <w:rFonts w:ascii="Wingdings" w:hAnsi="Wingdings" w:hint="default"/>
      </w:rPr>
    </w:lvl>
  </w:abstractNum>
  <w:abstractNum w:abstractNumId="10" w15:restartNumberingAfterBreak="0">
    <w:nsid w:val="4ED924C0"/>
    <w:multiLevelType w:val="hybridMultilevel"/>
    <w:tmpl w:val="2634EC5A"/>
    <w:lvl w:ilvl="0" w:tplc="C786184E">
      <w:start w:val="1"/>
      <w:numFmt w:val="bullet"/>
      <w:lvlText w:val=""/>
      <w:lvlJc w:val="left"/>
      <w:pPr>
        <w:ind w:left="720" w:hanging="360"/>
      </w:pPr>
      <w:rPr>
        <w:rFonts w:ascii="Symbol" w:hAnsi="Symbol" w:hint="default"/>
      </w:rPr>
    </w:lvl>
    <w:lvl w:ilvl="1" w:tplc="EED638A0">
      <w:start w:val="1"/>
      <w:numFmt w:val="bullet"/>
      <w:lvlText w:val="o"/>
      <w:lvlJc w:val="left"/>
      <w:pPr>
        <w:ind w:left="1440" w:hanging="360"/>
      </w:pPr>
      <w:rPr>
        <w:rFonts w:ascii="Courier New" w:hAnsi="Courier New" w:hint="default"/>
      </w:rPr>
    </w:lvl>
    <w:lvl w:ilvl="2" w:tplc="9C04D5BC">
      <w:start w:val="1"/>
      <w:numFmt w:val="bullet"/>
      <w:lvlText w:val=""/>
      <w:lvlJc w:val="left"/>
      <w:pPr>
        <w:ind w:left="2160" w:hanging="360"/>
      </w:pPr>
      <w:rPr>
        <w:rFonts w:ascii="Wingdings" w:hAnsi="Wingdings" w:hint="default"/>
      </w:rPr>
    </w:lvl>
    <w:lvl w:ilvl="3" w:tplc="0786127E">
      <w:start w:val="1"/>
      <w:numFmt w:val="bullet"/>
      <w:lvlText w:val=""/>
      <w:lvlJc w:val="left"/>
      <w:pPr>
        <w:ind w:left="2880" w:hanging="360"/>
      </w:pPr>
      <w:rPr>
        <w:rFonts w:ascii="Symbol" w:hAnsi="Symbol" w:hint="default"/>
      </w:rPr>
    </w:lvl>
    <w:lvl w:ilvl="4" w:tplc="CD76CB1C">
      <w:start w:val="1"/>
      <w:numFmt w:val="bullet"/>
      <w:lvlText w:val="o"/>
      <w:lvlJc w:val="left"/>
      <w:pPr>
        <w:ind w:left="3600" w:hanging="360"/>
      </w:pPr>
      <w:rPr>
        <w:rFonts w:ascii="Courier New" w:hAnsi="Courier New" w:hint="default"/>
      </w:rPr>
    </w:lvl>
    <w:lvl w:ilvl="5" w:tplc="7084FF6A">
      <w:start w:val="1"/>
      <w:numFmt w:val="bullet"/>
      <w:lvlText w:val=""/>
      <w:lvlJc w:val="left"/>
      <w:pPr>
        <w:ind w:left="4320" w:hanging="360"/>
      </w:pPr>
      <w:rPr>
        <w:rFonts w:ascii="Wingdings" w:hAnsi="Wingdings" w:hint="default"/>
      </w:rPr>
    </w:lvl>
    <w:lvl w:ilvl="6" w:tplc="2AF682F0">
      <w:start w:val="1"/>
      <w:numFmt w:val="bullet"/>
      <w:lvlText w:val=""/>
      <w:lvlJc w:val="left"/>
      <w:pPr>
        <w:ind w:left="5040" w:hanging="360"/>
      </w:pPr>
      <w:rPr>
        <w:rFonts w:ascii="Symbol" w:hAnsi="Symbol" w:hint="default"/>
      </w:rPr>
    </w:lvl>
    <w:lvl w:ilvl="7" w:tplc="95A67306">
      <w:start w:val="1"/>
      <w:numFmt w:val="bullet"/>
      <w:lvlText w:val="o"/>
      <w:lvlJc w:val="left"/>
      <w:pPr>
        <w:ind w:left="5760" w:hanging="360"/>
      </w:pPr>
      <w:rPr>
        <w:rFonts w:ascii="Courier New" w:hAnsi="Courier New" w:hint="default"/>
      </w:rPr>
    </w:lvl>
    <w:lvl w:ilvl="8" w:tplc="4A1EBBC2">
      <w:start w:val="1"/>
      <w:numFmt w:val="bullet"/>
      <w:lvlText w:val=""/>
      <w:lvlJc w:val="left"/>
      <w:pPr>
        <w:ind w:left="6480" w:hanging="360"/>
      </w:pPr>
      <w:rPr>
        <w:rFonts w:ascii="Wingdings" w:hAnsi="Wingdings" w:hint="default"/>
      </w:rPr>
    </w:lvl>
  </w:abstractNum>
  <w:abstractNum w:abstractNumId="11" w15:restartNumberingAfterBreak="0">
    <w:nsid w:val="64277174"/>
    <w:multiLevelType w:val="hybridMultilevel"/>
    <w:tmpl w:val="95CADEDE"/>
    <w:lvl w:ilvl="0" w:tplc="928A62E8">
      <w:start w:val="1"/>
      <w:numFmt w:val="decimal"/>
      <w:lvlText w:val="%1."/>
      <w:lvlJc w:val="left"/>
      <w:pPr>
        <w:ind w:left="720" w:hanging="360"/>
      </w:pPr>
    </w:lvl>
    <w:lvl w:ilvl="1" w:tplc="CD42F848">
      <w:start w:val="1"/>
      <w:numFmt w:val="lowerLetter"/>
      <w:lvlText w:val="%2."/>
      <w:lvlJc w:val="left"/>
      <w:pPr>
        <w:ind w:left="1440" w:hanging="360"/>
      </w:pPr>
    </w:lvl>
    <w:lvl w:ilvl="2" w:tplc="9BD82580">
      <w:start w:val="1"/>
      <w:numFmt w:val="lowerRoman"/>
      <w:lvlText w:val="%3."/>
      <w:lvlJc w:val="right"/>
      <w:pPr>
        <w:ind w:left="2160" w:hanging="180"/>
      </w:pPr>
    </w:lvl>
    <w:lvl w:ilvl="3" w:tplc="00FE69D6">
      <w:start w:val="1"/>
      <w:numFmt w:val="decimal"/>
      <w:lvlText w:val="%4."/>
      <w:lvlJc w:val="left"/>
      <w:pPr>
        <w:ind w:left="2880" w:hanging="360"/>
      </w:pPr>
    </w:lvl>
    <w:lvl w:ilvl="4" w:tplc="A74EF1B4">
      <w:start w:val="1"/>
      <w:numFmt w:val="lowerLetter"/>
      <w:lvlText w:val="%5."/>
      <w:lvlJc w:val="left"/>
      <w:pPr>
        <w:ind w:left="3600" w:hanging="360"/>
      </w:pPr>
    </w:lvl>
    <w:lvl w:ilvl="5" w:tplc="424CEFDA">
      <w:start w:val="1"/>
      <w:numFmt w:val="lowerRoman"/>
      <w:lvlText w:val="%6."/>
      <w:lvlJc w:val="right"/>
      <w:pPr>
        <w:ind w:left="4320" w:hanging="180"/>
      </w:pPr>
    </w:lvl>
    <w:lvl w:ilvl="6" w:tplc="2ABCCF56">
      <w:start w:val="1"/>
      <w:numFmt w:val="decimal"/>
      <w:lvlText w:val="%7."/>
      <w:lvlJc w:val="left"/>
      <w:pPr>
        <w:ind w:left="5040" w:hanging="360"/>
      </w:pPr>
    </w:lvl>
    <w:lvl w:ilvl="7" w:tplc="A722462E">
      <w:start w:val="1"/>
      <w:numFmt w:val="lowerLetter"/>
      <w:lvlText w:val="%8."/>
      <w:lvlJc w:val="left"/>
      <w:pPr>
        <w:ind w:left="5760" w:hanging="360"/>
      </w:pPr>
    </w:lvl>
    <w:lvl w:ilvl="8" w:tplc="E66A2D6A">
      <w:start w:val="1"/>
      <w:numFmt w:val="lowerRoman"/>
      <w:lvlText w:val="%9."/>
      <w:lvlJc w:val="right"/>
      <w:pPr>
        <w:ind w:left="6480" w:hanging="180"/>
      </w:pPr>
    </w:lvl>
  </w:abstractNum>
  <w:abstractNum w:abstractNumId="12" w15:restartNumberingAfterBreak="0">
    <w:nsid w:val="6D4424EB"/>
    <w:multiLevelType w:val="hybridMultilevel"/>
    <w:tmpl w:val="EE42F2DA"/>
    <w:lvl w:ilvl="0" w:tplc="56101BBC">
      <w:start w:val="1"/>
      <w:numFmt w:val="decimal"/>
      <w:lvlText w:val="%1."/>
      <w:lvlJc w:val="left"/>
      <w:pPr>
        <w:ind w:left="720" w:hanging="360"/>
      </w:pPr>
    </w:lvl>
    <w:lvl w:ilvl="1" w:tplc="7E643B32">
      <w:start w:val="1"/>
      <w:numFmt w:val="lowerLetter"/>
      <w:lvlText w:val="%2."/>
      <w:lvlJc w:val="left"/>
      <w:pPr>
        <w:ind w:left="1440" w:hanging="360"/>
      </w:pPr>
    </w:lvl>
    <w:lvl w:ilvl="2" w:tplc="4D9E0702">
      <w:start w:val="1"/>
      <w:numFmt w:val="lowerRoman"/>
      <w:lvlText w:val="%3."/>
      <w:lvlJc w:val="right"/>
      <w:pPr>
        <w:ind w:left="2160" w:hanging="180"/>
      </w:pPr>
    </w:lvl>
    <w:lvl w:ilvl="3" w:tplc="53B6E846">
      <w:start w:val="1"/>
      <w:numFmt w:val="decimal"/>
      <w:lvlText w:val="%4."/>
      <w:lvlJc w:val="left"/>
      <w:pPr>
        <w:ind w:left="2880" w:hanging="360"/>
      </w:pPr>
    </w:lvl>
    <w:lvl w:ilvl="4" w:tplc="7A967074">
      <w:start w:val="1"/>
      <w:numFmt w:val="lowerLetter"/>
      <w:lvlText w:val="%5."/>
      <w:lvlJc w:val="left"/>
      <w:pPr>
        <w:ind w:left="3600" w:hanging="360"/>
      </w:pPr>
    </w:lvl>
    <w:lvl w:ilvl="5" w:tplc="7A768684">
      <w:start w:val="1"/>
      <w:numFmt w:val="lowerRoman"/>
      <w:lvlText w:val="%6."/>
      <w:lvlJc w:val="right"/>
      <w:pPr>
        <w:ind w:left="4320" w:hanging="180"/>
      </w:pPr>
    </w:lvl>
    <w:lvl w:ilvl="6" w:tplc="0BFC2840">
      <w:start w:val="1"/>
      <w:numFmt w:val="decimal"/>
      <w:lvlText w:val="%7."/>
      <w:lvlJc w:val="left"/>
      <w:pPr>
        <w:ind w:left="5040" w:hanging="360"/>
      </w:pPr>
    </w:lvl>
    <w:lvl w:ilvl="7" w:tplc="9BF6D838">
      <w:start w:val="1"/>
      <w:numFmt w:val="lowerLetter"/>
      <w:lvlText w:val="%8."/>
      <w:lvlJc w:val="left"/>
      <w:pPr>
        <w:ind w:left="5760" w:hanging="360"/>
      </w:pPr>
    </w:lvl>
    <w:lvl w:ilvl="8" w:tplc="627A80D6">
      <w:start w:val="1"/>
      <w:numFmt w:val="lowerRoman"/>
      <w:lvlText w:val="%9."/>
      <w:lvlJc w:val="right"/>
      <w:pPr>
        <w:ind w:left="6480" w:hanging="180"/>
      </w:pPr>
    </w:lvl>
  </w:abstractNum>
  <w:abstractNum w:abstractNumId="13" w15:restartNumberingAfterBreak="0">
    <w:nsid w:val="78BF0254"/>
    <w:multiLevelType w:val="hybridMultilevel"/>
    <w:tmpl w:val="EE4EDA30"/>
    <w:lvl w:ilvl="0" w:tplc="F80A33E2">
      <w:start w:val="1"/>
      <w:numFmt w:val="decimal"/>
      <w:lvlText w:val="%1."/>
      <w:lvlJc w:val="left"/>
      <w:pPr>
        <w:ind w:left="720" w:hanging="360"/>
      </w:pPr>
    </w:lvl>
    <w:lvl w:ilvl="1" w:tplc="CF0CACFC">
      <w:start w:val="1"/>
      <w:numFmt w:val="lowerLetter"/>
      <w:lvlText w:val="%2."/>
      <w:lvlJc w:val="left"/>
      <w:pPr>
        <w:ind w:left="1440" w:hanging="360"/>
      </w:pPr>
    </w:lvl>
    <w:lvl w:ilvl="2" w:tplc="D32CCBE4">
      <w:start w:val="1"/>
      <w:numFmt w:val="lowerRoman"/>
      <w:lvlText w:val="%3."/>
      <w:lvlJc w:val="right"/>
      <w:pPr>
        <w:ind w:left="2160" w:hanging="180"/>
      </w:pPr>
    </w:lvl>
    <w:lvl w:ilvl="3" w:tplc="948C34AC">
      <w:start w:val="1"/>
      <w:numFmt w:val="decimal"/>
      <w:lvlText w:val="%4."/>
      <w:lvlJc w:val="left"/>
      <w:pPr>
        <w:ind w:left="2880" w:hanging="360"/>
      </w:pPr>
    </w:lvl>
    <w:lvl w:ilvl="4" w:tplc="19EE3EE8">
      <w:start w:val="1"/>
      <w:numFmt w:val="lowerLetter"/>
      <w:lvlText w:val="%5."/>
      <w:lvlJc w:val="left"/>
      <w:pPr>
        <w:ind w:left="3600" w:hanging="360"/>
      </w:pPr>
    </w:lvl>
    <w:lvl w:ilvl="5" w:tplc="9FA04AC2">
      <w:start w:val="1"/>
      <w:numFmt w:val="lowerRoman"/>
      <w:lvlText w:val="%6."/>
      <w:lvlJc w:val="right"/>
      <w:pPr>
        <w:ind w:left="4320" w:hanging="180"/>
      </w:pPr>
    </w:lvl>
    <w:lvl w:ilvl="6" w:tplc="48623546">
      <w:start w:val="1"/>
      <w:numFmt w:val="decimal"/>
      <w:lvlText w:val="%7."/>
      <w:lvlJc w:val="left"/>
      <w:pPr>
        <w:ind w:left="5040" w:hanging="360"/>
      </w:pPr>
    </w:lvl>
    <w:lvl w:ilvl="7" w:tplc="31F268C4">
      <w:start w:val="1"/>
      <w:numFmt w:val="lowerLetter"/>
      <w:lvlText w:val="%8."/>
      <w:lvlJc w:val="left"/>
      <w:pPr>
        <w:ind w:left="5760" w:hanging="360"/>
      </w:pPr>
    </w:lvl>
    <w:lvl w:ilvl="8" w:tplc="C15EC450">
      <w:start w:val="1"/>
      <w:numFmt w:val="lowerRoman"/>
      <w:lvlText w:val="%9."/>
      <w:lvlJc w:val="right"/>
      <w:pPr>
        <w:ind w:left="6480" w:hanging="180"/>
      </w:pPr>
    </w:lvl>
  </w:abstractNum>
  <w:abstractNum w:abstractNumId="14" w15:restartNumberingAfterBreak="0">
    <w:nsid w:val="7B972557"/>
    <w:multiLevelType w:val="hybridMultilevel"/>
    <w:tmpl w:val="4EE66562"/>
    <w:lvl w:ilvl="0" w:tplc="E3DACD6E">
      <w:start w:val="1"/>
      <w:numFmt w:val="decimal"/>
      <w:lvlText w:val="%1."/>
      <w:lvlJc w:val="left"/>
      <w:pPr>
        <w:ind w:left="720" w:hanging="360"/>
      </w:pPr>
    </w:lvl>
    <w:lvl w:ilvl="1" w:tplc="79A0682E">
      <w:start w:val="1"/>
      <w:numFmt w:val="lowerLetter"/>
      <w:lvlText w:val="%2."/>
      <w:lvlJc w:val="left"/>
      <w:pPr>
        <w:ind w:left="1440" w:hanging="360"/>
      </w:pPr>
    </w:lvl>
    <w:lvl w:ilvl="2" w:tplc="0900A90C">
      <w:start w:val="1"/>
      <w:numFmt w:val="lowerRoman"/>
      <w:lvlText w:val="%3."/>
      <w:lvlJc w:val="right"/>
      <w:pPr>
        <w:ind w:left="2160" w:hanging="180"/>
      </w:pPr>
    </w:lvl>
    <w:lvl w:ilvl="3" w:tplc="9A681ECC">
      <w:start w:val="1"/>
      <w:numFmt w:val="decimal"/>
      <w:lvlText w:val="%4."/>
      <w:lvlJc w:val="left"/>
      <w:pPr>
        <w:ind w:left="2880" w:hanging="360"/>
      </w:pPr>
    </w:lvl>
    <w:lvl w:ilvl="4" w:tplc="E53A8D6A">
      <w:start w:val="1"/>
      <w:numFmt w:val="lowerLetter"/>
      <w:lvlText w:val="%5."/>
      <w:lvlJc w:val="left"/>
      <w:pPr>
        <w:ind w:left="3600" w:hanging="360"/>
      </w:pPr>
    </w:lvl>
    <w:lvl w:ilvl="5" w:tplc="8C66B3A6">
      <w:start w:val="1"/>
      <w:numFmt w:val="lowerRoman"/>
      <w:lvlText w:val="%6."/>
      <w:lvlJc w:val="right"/>
      <w:pPr>
        <w:ind w:left="4320" w:hanging="180"/>
      </w:pPr>
    </w:lvl>
    <w:lvl w:ilvl="6" w:tplc="910AC582">
      <w:start w:val="1"/>
      <w:numFmt w:val="decimal"/>
      <w:lvlText w:val="%7."/>
      <w:lvlJc w:val="left"/>
      <w:pPr>
        <w:ind w:left="5040" w:hanging="360"/>
      </w:pPr>
    </w:lvl>
    <w:lvl w:ilvl="7" w:tplc="C3868740">
      <w:start w:val="1"/>
      <w:numFmt w:val="lowerLetter"/>
      <w:lvlText w:val="%8."/>
      <w:lvlJc w:val="left"/>
      <w:pPr>
        <w:ind w:left="5760" w:hanging="360"/>
      </w:pPr>
    </w:lvl>
    <w:lvl w:ilvl="8" w:tplc="2892D54E">
      <w:start w:val="1"/>
      <w:numFmt w:val="lowerRoman"/>
      <w:lvlText w:val="%9."/>
      <w:lvlJc w:val="right"/>
      <w:pPr>
        <w:ind w:left="6480" w:hanging="180"/>
      </w:pPr>
    </w:lvl>
  </w:abstractNum>
  <w:abstractNum w:abstractNumId="15" w15:restartNumberingAfterBreak="0">
    <w:nsid w:val="7CB45A02"/>
    <w:multiLevelType w:val="hybridMultilevel"/>
    <w:tmpl w:val="8A880676"/>
    <w:lvl w:ilvl="0" w:tplc="5628CC94">
      <w:start w:val="1"/>
      <w:numFmt w:val="bullet"/>
      <w:lvlText w:val=""/>
      <w:lvlJc w:val="left"/>
      <w:pPr>
        <w:ind w:left="720" w:hanging="360"/>
      </w:pPr>
      <w:rPr>
        <w:rFonts w:ascii="Symbol" w:hAnsi="Symbol" w:hint="default"/>
      </w:rPr>
    </w:lvl>
    <w:lvl w:ilvl="1" w:tplc="E20A1B50">
      <w:start w:val="1"/>
      <w:numFmt w:val="bullet"/>
      <w:lvlText w:val="o"/>
      <w:lvlJc w:val="left"/>
      <w:pPr>
        <w:ind w:left="1440" w:hanging="360"/>
      </w:pPr>
      <w:rPr>
        <w:rFonts w:ascii="Courier New" w:hAnsi="Courier New" w:hint="default"/>
      </w:rPr>
    </w:lvl>
    <w:lvl w:ilvl="2" w:tplc="365E3012">
      <w:start w:val="1"/>
      <w:numFmt w:val="bullet"/>
      <w:lvlText w:val=""/>
      <w:lvlJc w:val="left"/>
      <w:pPr>
        <w:ind w:left="2160" w:hanging="360"/>
      </w:pPr>
      <w:rPr>
        <w:rFonts w:ascii="Wingdings" w:hAnsi="Wingdings" w:hint="default"/>
      </w:rPr>
    </w:lvl>
    <w:lvl w:ilvl="3" w:tplc="67547F84">
      <w:start w:val="1"/>
      <w:numFmt w:val="bullet"/>
      <w:lvlText w:val=""/>
      <w:lvlJc w:val="left"/>
      <w:pPr>
        <w:ind w:left="2880" w:hanging="360"/>
      </w:pPr>
      <w:rPr>
        <w:rFonts w:ascii="Symbol" w:hAnsi="Symbol" w:hint="default"/>
      </w:rPr>
    </w:lvl>
    <w:lvl w:ilvl="4" w:tplc="774C1E94">
      <w:start w:val="1"/>
      <w:numFmt w:val="bullet"/>
      <w:lvlText w:val="o"/>
      <w:lvlJc w:val="left"/>
      <w:pPr>
        <w:ind w:left="3600" w:hanging="360"/>
      </w:pPr>
      <w:rPr>
        <w:rFonts w:ascii="Courier New" w:hAnsi="Courier New" w:hint="default"/>
      </w:rPr>
    </w:lvl>
    <w:lvl w:ilvl="5" w:tplc="6B88BEFC">
      <w:start w:val="1"/>
      <w:numFmt w:val="bullet"/>
      <w:lvlText w:val=""/>
      <w:lvlJc w:val="left"/>
      <w:pPr>
        <w:ind w:left="4320" w:hanging="360"/>
      </w:pPr>
      <w:rPr>
        <w:rFonts w:ascii="Wingdings" w:hAnsi="Wingdings" w:hint="default"/>
      </w:rPr>
    </w:lvl>
    <w:lvl w:ilvl="6" w:tplc="594C218A">
      <w:start w:val="1"/>
      <w:numFmt w:val="bullet"/>
      <w:lvlText w:val=""/>
      <w:lvlJc w:val="left"/>
      <w:pPr>
        <w:ind w:left="5040" w:hanging="360"/>
      </w:pPr>
      <w:rPr>
        <w:rFonts w:ascii="Symbol" w:hAnsi="Symbol" w:hint="default"/>
      </w:rPr>
    </w:lvl>
    <w:lvl w:ilvl="7" w:tplc="280E02DA">
      <w:start w:val="1"/>
      <w:numFmt w:val="bullet"/>
      <w:lvlText w:val="o"/>
      <w:lvlJc w:val="left"/>
      <w:pPr>
        <w:ind w:left="5760" w:hanging="360"/>
      </w:pPr>
      <w:rPr>
        <w:rFonts w:ascii="Courier New" w:hAnsi="Courier New" w:hint="default"/>
      </w:rPr>
    </w:lvl>
    <w:lvl w:ilvl="8" w:tplc="C05AB16C">
      <w:start w:val="1"/>
      <w:numFmt w:val="bullet"/>
      <w:lvlText w:val=""/>
      <w:lvlJc w:val="left"/>
      <w:pPr>
        <w:ind w:left="6480" w:hanging="360"/>
      </w:pPr>
      <w:rPr>
        <w:rFonts w:ascii="Wingdings" w:hAnsi="Wingdings" w:hint="default"/>
      </w:rPr>
    </w:lvl>
  </w:abstractNum>
  <w:abstractNum w:abstractNumId="16" w15:restartNumberingAfterBreak="0">
    <w:nsid w:val="7E304AAE"/>
    <w:multiLevelType w:val="hybridMultilevel"/>
    <w:tmpl w:val="6112831C"/>
    <w:lvl w:ilvl="0" w:tplc="65D40242">
      <w:start w:val="1"/>
      <w:numFmt w:val="decimal"/>
      <w:lvlText w:val="%1."/>
      <w:lvlJc w:val="left"/>
      <w:pPr>
        <w:ind w:left="720" w:hanging="360"/>
      </w:pPr>
    </w:lvl>
    <w:lvl w:ilvl="1" w:tplc="E9E6D2F6">
      <w:start w:val="1"/>
      <w:numFmt w:val="lowerLetter"/>
      <w:lvlText w:val="%2."/>
      <w:lvlJc w:val="left"/>
      <w:pPr>
        <w:ind w:left="1440" w:hanging="360"/>
      </w:pPr>
    </w:lvl>
    <w:lvl w:ilvl="2" w:tplc="D232556A">
      <w:start w:val="1"/>
      <w:numFmt w:val="lowerRoman"/>
      <w:lvlText w:val="%3."/>
      <w:lvlJc w:val="right"/>
      <w:pPr>
        <w:ind w:left="2160" w:hanging="180"/>
      </w:pPr>
    </w:lvl>
    <w:lvl w:ilvl="3" w:tplc="244A9E5A">
      <w:start w:val="1"/>
      <w:numFmt w:val="decimal"/>
      <w:lvlText w:val="%4."/>
      <w:lvlJc w:val="left"/>
      <w:pPr>
        <w:ind w:left="2880" w:hanging="360"/>
      </w:pPr>
    </w:lvl>
    <w:lvl w:ilvl="4" w:tplc="5B88E35E">
      <w:start w:val="1"/>
      <w:numFmt w:val="lowerLetter"/>
      <w:lvlText w:val="%5."/>
      <w:lvlJc w:val="left"/>
      <w:pPr>
        <w:ind w:left="3600" w:hanging="360"/>
      </w:pPr>
    </w:lvl>
    <w:lvl w:ilvl="5" w:tplc="2658812E">
      <w:start w:val="1"/>
      <w:numFmt w:val="lowerRoman"/>
      <w:lvlText w:val="%6."/>
      <w:lvlJc w:val="right"/>
      <w:pPr>
        <w:ind w:left="4320" w:hanging="180"/>
      </w:pPr>
    </w:lvl>
    <w:lvl w:ilvl="6" w:tplc="2624A278">
      <w:start w:val="1"/>
      <w:numFmt w:val="decimal"/>
      <w:lvlText w:val="%7."/>
      <w:lvlJc w:val="left"/>
      <w:pPr>
        <w:ind w:left="5040" w:hanging="360"/>
      </w:pPr>
    </w:lvl>
    <w:lvl w:ilvl="7" w:tplc="825C70BC">
      <w:start w:val="1"/>
      <w:numFmt w:val="lowerLetter"/>
      <w:lvlText w:val="%8."/>
      <w:lvlJc w:val="left"/>
      <w:pPr>
        <w:ind w:left="5760" w:hanging="360"/>
      </w:pPr>
    </w:lvl>
    <w:lvl w:ilvl="8" w:tplc="7A30000E">
      <w:start w:val="1"/>
      <w:numFmt w:val="lowerRoman"/>
      <w:lvlText w:val="%9."/>
      <w:lvlJc w:val="right"/>
      <w:pPr>
        <w:ind w:left="6480" w:hanging="180"/>
      </w:pPr>
    </w:lvl>
  </w:abstractNum>
  <w:num w:numId="1">
    <w:abstractNumId w:val="2"/>
  </w:num>
  <w:num w:numId="2">
    <w:abstractNumId w:val="15"/>
  </w:num>
  <w:num w:numId="3">
    <w:abstractNumId w:val="3"/>
  </w:num>
  <w:num w:numId="4">
    <w:abstractNumId w:val="4"/>
  </w:num>
  <w:num w:numId="5">
    <w:abstractNumId w:val="16"/>
  </w:num>
  <w:num w:numId="6">
    <w:abstractNumId w:val="5"/>
  </w:num>
  <w:num w:numId="7">
    <w:abstractNumId w:val="0"/>
  </w:num>
  <w:num w:numId="8">
    <w:abstractNumId w:val="1"/>
  </w:num>
  <w:num w:numId="9">
    <w:abstractNumId w:val="12"/>
  </w:num>
  <w:num w:numId="10">
    <w:abstractNumId w:val="13"/>
  </w:num>
  <w:num w:numId="11">
    <w:abstractNumId w:val="11"/>
  </w:num>
  <w:num w:numId="12">
    <w:abstractNumId w:val="9"/>
  </w:num>
  <w:num w:numId="13">
    <w:abstractNumId w:val="7"/>
  </w:num>
  <w:num w:numId="14">
    <w:abstractNumId w:val="8"/>
  </w:num>
  <w:num w:numId="15">
    <w:abstractNumId w:val="6"/>
  </w:num>
  <w:num w:numId="16">
    <w:abstractNumId w:val="14"/>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serrat Filella">
    <w15:presenceInfo w15:providerId="None" w15:userId="Montserrat Filella"/>
  </w15:person>
  <w15:person w15:author="montserrat.filella@unige.ch">
    <w15:presenceInfo w15:providerId="AD" w15:userId="S::urn:spo:guest#montserrat.filella@unig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C05FE3"/>
    <w:rsid w:val="00256D42"/>
    <w:rsid w:val="00261BF4"/>
    <w:rsid w:val="002FB4B7"/>
    <w:rsid w:val="00334F19"/>
    <w:rsid w:val="003791C4"/>
    <w:rsid w:val="004C4173"/>
    <w:rsid w:val="0056008A"/>
    <w:rsid w:val="005B3411"/>
    <w:rsid w:val="00682099"/>
    <w:rsid w:val="006A4A41"/>
    <w:rsid w:val="006B7B52"/>
    <w:rsid w:val="006E33D4"/>
    <w:rsid w:val="006F73BE"/>
    <w:rsid w:val="00762700"/>
    <w:rsid w:val="00806ED2"/>
    <w:rsid w:val="008114D4"/>
    <w:rsid w:val="008412F5"/>
    <w:rsid w:val="0088E187"/>
    <w:rsid w:val="008A6396"/>
    <w:rsid w:val="008D3A15"/>
    <w:rsid w:val="00910246"/>
    <w:rsid w:val="009119C8"/>
    <w:rsid w:val="00911A00"/>
    <w:rsid w:val="0096C084"/>
    <w:rsid w:val="00A36456"/>
    <w:rsid w:val="00A981D5"/>
    <w:rsid w:val="00AD876D"/>
    <w:rsid w:val="00B45015"/>
    <w:rsid w:val="00B4792B"/>
    <w:rsid w:val="00C66446"/>
    <w:rsid w:val="00C95FBD"/>
    <w:rsid w:val="00CC146C"/>
    <w:rsid w:val="00CC37D0"/>
    <w:rsid w:val="00D23E46"/>
    <w:rsid w:val="00D35C89"/>
    <w:rsid w:val="00D917CD"/>
    <w:rsid w:val="00F27BBB"/>
    <w:rsid w:val="00F76B21"/>
    <w:rsid w:val="00FE5FF5"/>
    <w:rsid w:val="0114BE6E"/>
    <w:rsid w:val="0116177D"/>
    <w:rsid w:val="0126BFDE"/>
    <w:rsid w:val="012AAB18"/>
    <w:rsid w:val="0134C811"/>
    <w:rsid w:val="013F9EFC"/>
    <w:rsid w:val="0156C5E3"/>
    <w:rsid w:val="015B1CE1"/>
    <w:rsid w:val="015FCEBA"/>
    <w:rsid w:val="01649A21"/>
    <w:rsid w:val="01677938"/>
    <w:rsid w:val="016963F7"/>
    <w:rsid w:val="016A10BB"/>
    <w:rsid w:val="0176986D"/>
    <w:rsid w:val="017D79BB"/>
    <w:rsid w:val="01839D63"/>
    <w:rsid w:val="01A80355"/>
    <w:rsid w:val="01A98A3C"/>
    <w:rsid w:val="01B18472"/>
    <w:rsid w:val="01B1AD8B"/>
    <w:rsid w:val="01BF74A1"/>
    <w:rsid w:val="01D08765"/>
    <w:rsid w:val="01D89921"/>
    <w:rsid w:val="01DA1F69"/>
    <w:rsid w:val="01DE4663"/>
    <w:rsid w:val="01E5AED9"/>
    <w:rsid w:val="01E84779"/>
    <w:rsid w:val="01EA09AB"/>
    <w:rsid w:val="01EE6BEF"/>
    <w:rsid w:val="0204B866"/>
    <w:rsid w:val="0204C4CA"/>
    <w:rsid w:val="02074BB3"/>
    <w:rsid w:val="02305B1F"/>
    <w:rsid w:val="0231706F"/>
    <w:rsid w:val="023CEFA6"/>
    <w:rsid w:val="024223D5"/>
    <w:rsid w:val="02455236"/>
    <w:rsid w:val="02488065"/>
    <w:rsid w:val="02543F6B"/>
    <w:rsid w:val="02585E0D"/>
    <w:rsid w:val="025D3C36"/>
    <w:rsid w:val="02627B6F"/>
    <w:rsid w:val="0262F48F"/>
    <w:rsid w:val="02710E63"/>
    <w:rsid w:val="0287D0F1"/>
    <w:rsid w:val="0294E9ED"/>
    <w:rsid w:val="029B057A"/>
    <w:rsid w:val="029C3CF6"/>
    <w:rsid w:val="02A3897D"/>
    <w:rsid w:val="02A87F6B"/>
    <w:rsid w:val="02B1E7DE"/>
    <w:rsid w:val="02C9ABDC"/>
    <w:rsid w:val="02DCA65D"/>
    <w:rsid w:val="02F08DD3"/>
    <w:rsid w:val="02F5F5F8"/>
    <w:rsid w:val="02F7AF85"/>
    <w:rsid w:val="02F9073E"/>
    <w:rsid w:val="03034999"/>
    <w:rsid w:val="0308B3FD"/>
    <w:rsid w:val="031D63D4"/>
    <w:rsid w:val="032F4C91"/>
    <w:rsid w:val="035517C5"/>
    <w:rsid w:val="0378E7FC"/>
    <w:rsid w:val="037E3DEE"/>
    <w:rsid w:val="038BB00D"/>
    <w:rsid w:val="0392E6FB"/>
    <w:rsid w:val="03973D19"/>
    <w:rsid w:val="03B5E4F2"/>
    <w:rsid w:val="03C1D35F"/>
    <w:rsid w:val="03CD5335"/>
    <w:rsid w:val="03DB2CB5"/>
    <w:rsid w:val="03E515DE"/>
    <w:rsid w:val="0406051D"/>
    <w:rsid w:val="040B7C29"/>
    <w:rsid w:val="040F5B38"/>
    <w:rsid w:val="04197621"/>
    <w:rsid w:val="04393412"/>
    <w:rsid w:val="0439CB72"/>
    <w:rsid w:val="043F73B9"/>
    <w:rsid w:val="04483C26"/>
    <w:rsid w:val="045C25E1"/>
    <w:rsid w:val="04672D19"/>
    <w:rsid w:val="046C4F27"/>
    <w:rsid w:val="0474CCF1"/>
    <w:rsid w:val="0476E8AC"/>
    <w:rsid w:val="047B4E32"/>
    <w:rsid w:val="0481B17D"/>
    <w:rsid w:val="0492BDA3"/>
    <w:rsid w:val="0494768F"/>
    <w:rsid w:val="0495E6EC"/>
    <w:rsid w:val="0497D78F"/>
    <w:rsid w:val="04A104B9"/>
    <w:rsid w:val="04A61276"/>
    <w:rsid w:val="04A6EFFC"/>
    <w:rsid w:val="04B4C1B4"/>
    <w:rsid w:val="04BADB56"/>
    <w:rsid w:val="04C70C5D"/>
    <w:rsid w:val="04C86E1C"/>
    <w:rsid w:val="04CA478B"/>
    <w:rsid w:val="04CC2C1C"/>
    <w:rsid w:val="04D3A33A"/>
    <w:rsid w:val="04D74BA1"/>
    <w:rsid w:val="04E6111E"/>
    <w:rsid w:val="04EFE0B7"/>
    <w:rsid w:val="05026724"/>
    <w:rsid w:val="050D3DD0"/>
    <w:rsid w:val="050E5811"/>
    <w:rsid w:val="050E8963"/>
    <w:rsid w:val="05157731"/>
    <w:rsid w:val="0516D3C1"/>
    <w:rsid w:val="05283F0B"/>
    <w:rsid w:val="0529CF6F"/>
    <w:rsid w:val="052E573D"/>
    <w:rsid w:val="052F93F4"/>
    <w:rsid w:val="05330D7A"/>
    <w:rsid w:val="053C1B7C"/>
    <w:rsid w:val="05449B49"/>
    <w:rsid w:val="0551E398"/>
    <w:rsid w:val="05A5BA29"/>
    <w:rsid w:val="05BBC594"/>
    <w:rsid w:val="05E03773"/>
    <w:rsid w:val="05E34D8E"/>
    <w:rsid w:val="05FFE3C8"/>
    <w:rsid w:val="0602B8EC"/>
    <w:rsid w:val="0602FD7A"/>
    <w:rsid w:val="06051E0C"/>
    <w:rsid w:val="06060EC0"/>
    <w:rsid w:val="06092E91"/>
    <w:rsid w:val="0645D018"/>
    <w:rsid w:val="064AF119"/>
    <w:rsid w:val="064EB20B"/>
    <w:rsid w:val="06597712"/>
    <w:rsid w:val="0664AF36"/>
    <w:rsid w:val="0664E35E"/>
    <w:rsid w:val="066920FC"/>
    <w:rsid w:val="0670A67E"/>
    <w:rsid w:val="0676B79B"/>
    <w:rsid w:val="068FDFF8"/>
    <w:rsid w:val="06B6A467"/>
    <w:rsid w:val="06B914C4"/>
    <w:rsid w:val="06C7D6E8"/>
    <w:rsid w:val="06D4644C"/>
    <w:rsid w:val="06DC3D5B"/>
    <w:rsid w:val="06DEFAAE"/>
    <w:rsid w:val="06F3FCC4"/>
    <w:rsid w:val="06FD83EE"/>
    <w:rsid w:val="070161A7"/>
    <w:rsid w:val="0704F3F7"/>
    <w:rsid w:val="07086EFC"/>
    <w:rsid w:val="070A7DEC"/>
    <w:rsid w:val="0712CD77"/>
    <w:rsid w:val="071DDEEB"/>
    <w:rsid w:val="071F3EBB"/>
    <w:rsid w:val="07255894"/>
    <w:rsid w:val="07271D45"/>
    <w:rsid w:val="072B1FF8"/>
    <w:rsid w:val="072EF636"/>
    <w:rsid w:val="0734D10F"/>
    <w:rsid w:val="073504E7"/>
    <w:rsid w:val="073F3981"/>
    <w:rsid w:val="07629F16"/>
    <w:rsid w:val="0776FBF2"/>
    <w:rsid w:val="077B3551"/>
    <w:rsid w:val="077CEC65"/>
    <w:rsid w:val="077F3160"/>
    <w:rsid w:val="0789D37C"/>
    <w:rsid w:val="0790A0C7"/>
    <w:rsid w:val="0792172B"/>
    <w:rsid w:val="079C55A3"/>
    <w:rsid w:val="07A50B02"/>
    <w:rsid w:val="07A55257"/>
    <w:rsid w:val="07B55392"/>
    <w:rsid w:val="07BB2C5E"/>
    <w:rsid w:val="07CA5E65"/>
    <w:rsid w:val="07D8B144"/>
    <w:rsid w:val="07DD98E3"/>
    <w:rsid w:val="07E6C17A"/>
    <w:rsid w:val="07E90B74"/>
    <w:rsid w:val="07F1EBCB"/>
    <w:rsid w:val="07F3DF7F"/>
    <w:rsid w:val="07F70234"/>
    <w:rsid w:val="0806999A"/>
    <w:rsid w:val="081287FC"/>
    <w:rsid w:val="08140B99"/>
    <w:rsid w:val="08256878"/>
    <w:rsid w:val="082EB625"/>
    <w:rsid w:val="08409BBB"/>
    <w:rsid w:val="085AD18D"/>
    <w:rsid w:val="085AF1CA"/>
    <w:rsid w:val="086684B2"/>
    <w:rsid w:val="086A3533"/>
    <w:rsid w:val="087000FC"/>
    <w:rsid w:val="0874CA4F"/>
    <w:rsid w:val="0875EBB6"/>
    <w:rsid w:val="0877D3F8"/>
    <w:rsid w:val="08835CC0"/>
    <w:rsid w:val="088C1D33"/>
    <w:rsid w:val="08A6A88A"/>
    <w:rsid w:val="08B009D2"/>
    <w:rsid w:val="08BA5E99"/>
    <w:rsid w:val="08C28042"/>
    <w:rsid w:val="08DA846D"/>
    <w:rsid w:val="08E2DDA5"/>
    <w:rsid w:val="08F45820"/>
    <w:rsid w:val="08F52428"/>
    <w:rsid w:val="09018FA4"/>
    <w:rsid w:val="090CA535"/>
    <w:rsid w:val="0912CC53"/>
    <w:rsid w:val="09185EB2"/>
    <w:rsid w:val="091DD858"/>
    <w:rsid w:val="09248725"/>
    <w:rsid w:val="092E7916"/>
    <w:rsid w:val="09371C60"/>
    <w:rsid w:val="09409B12"/>
    <w:rsid w:val="094437C4"/>
    <w:rsid w:val="0947BC37"/>
    <w:rsid w:val="094CB7AA"/>
    <w:rsid w:val="095962C0"/>
    <w:rsid w:val="09603949"/>
    <w:rsid w:val="096241E1"/>
    <w:rsid w:val="096EA4B3"/>
    <w:rsid w:val="097A91AD"/>
    <w:rsid w:val="097BC672"/>
    <w:rsid w:val="098E4A02"/>
    <w:rsid w:val="09B18A98"/>
    <w:rsid w:val="09B53BA9"/>
    <w:rsid w:val="09BFE97F"/>
    <w:rsid w:val="09C780BA"/>
    <w:rsid w:val="09C7D329"/>
    <w:rsid w:val="09D45715"/>
    <w:rsid w:val="09D48219"/>
    <w:rsid w:val="09DC4306"/>
    <w:rsid w:val="09F02C3B"/>
    <w:rsid w:val="09F76996"/>
    <w:rsid w:val="09FC1075"/>
    <w:rsid w:val="09FEA1C0"/>
    <w:rsid w:val="0A02D3AC"/>
    <w:rsid w:val="0A0973DF"/>
    <w:rsid w:val="0A112B11"/>
    <w:rsid w:val="0A1538D2"/>
    <w:rsid w:val="0A2F5217"/>
    <w:rsid w:val="0A311E3F"/>
    <w:rsid w:val="0A39FD36"/>
    <w:rsid w:val="0A3E44F6"/>
    <w:rsid w:val="0A4290A6"/>
    <w:rsid w:val="0A46AEF8"/>
    <w:rsid w:val="0A56DF7D"/>
    <w:rsid w:val="0A70CB60"/>
    <w:rsid w:val="0A71CF62"/>
    <w:rsid w:val="0A793071"/>
    <w:rsid w:val="0A7B2E0E"/>
    <w:rsid w:val="0A87C7F6"/>
    <w:rsid w:val="0A8C6710"/>
    <w:rsid w:val="0A8CA4EE"/>
    <w:rsid w:val="0A9ED4DE"/>
    <w:rsid w:val="0AAC1A3A"/>
    <w:rsid w:val="0AB77DAA"/>
    <w:rsid w:val="0AB9A8B9"/>
    <w:rsid w:val="0AE239AF"/>
    <w:rsid w:val="0AED9DBE"/>
    <w:rsid w:val="0AF4757A"/>
    <w:rsid w:val="0AF698CD"/>
    <w:rsid w:val="0AFD30AE"/>
    <w:rsid w:val="0B1035C8"/>
    <w:rsid w:val="0B1B2784"/>
    <w:rsid w:val="0B1CCCCD"/>
    <w:rsid w:val="0B241153"/>
    <w:rsid w:val="0B27326C"/>
    <w:rsid w:val="0B39890F"/>
    <w:rsid w:val="0B39DAAF"/>
    <w:rsid w:val="0B3AE5DF"/>
    <w:rsid w:val="0B6278FB"/>
    <w:rsid w:val="0B62D252"/>
    <w:rsid w:val="0B7BC308"/>
    <w:rsid w:val="0B7C503D"/>
    <w:rsid w:val="0B8BDBD9"/>
    <w:rsid w:val="0B922E28"/>
    <w:rsid w:val="0B9513FA"/>
    <w:rsid w:val="0B9CEF48"/>
    <w:rsid w:val="0BA524F9"/>
    <w:rsid w:val="0BA8BE07"/>
    <w:rsid w:val="0BAC67D4"/>
    <w:rsid w:val="0BACFB72"/>
    <w:rsid w:val="0BD16E47"/>
    <w:rsid w:val="0BD75E8D"/>
    <w:rsid w:val="0BE67343"/>
    <w:rsid w:val="0BF1BC10"/>
    <w:rsid w:val="0BFB9BF5"/>
    <w:rsid w:val="0BFEC84C"/>
    <w:rsid w:val="0C015F8B"/>
    <w:rsid w:val="0C038601"/>
    <w:rsid w:val="0C0C9BC1"/>
    <w:rsid w:val="0C0CAFF8"/>
    <w:rsid w:val="0C174DB7"/>
    <w:rsid w:val="0C1A024D"/>
    <w:rsid w:val="0C200809"/>
    <w:rsid w:val="0C243630"/>
    <w:rsid w:val="0C24D061"/>
    <w:rsid w:val="0C2C5DD1"/>
    <w:rsid w:val="0C575AEA"/>
    <w:rsid w:val="0C59ECCD"/>
    <w:rsid w:val="0C5A19DA"/>
    <w:rsid w:val="0C5C4C5A"/>
    <w:rsid w:val="0C704247"/>
    <w:rsid w:val="0C871478"/>
    <w:rsid w:val="0C88BC98"/>
    <w:rsid w:val="0CB1E109"/>
    <w:rsid w:val="0CB20CC6"/>
    <w:rsid w:val="0CC1C7BA"/>
    <w:rsid w:val="0CC802E5"/>
    <w:rsid w:val="0CD36BF3"/>
    <w:rsid w:val="0CE77162"/>
    <w:rsid w:val="0CEA9DB9"/>
    <w:rsid w:val="0CFB4F4C"/>
    <w:rsid w:val="0D000BFC"/>
    <w:rsid w:val="0D0348FF"/>
    <w:rsid w:val="0D19BF49"/>
    <w:rsid w:val="0D1C90E1"/>
    <w:rsid w:val="0D24F702"/>
    <w:rsid w:val="0D2CE488"/>
    <w:rsid w:val="0D368689"/>
    <w:rsid w:val="0D3A426C"/>
    <w:rsid w:val="0D3BC3F8"/>
    <w:rsid w:val="0D3ECF28"/>
    <w:rsid w:val="0D43A5D0"/>
    <w:rsid w:val="0D446BC9"/>
    <w:rsid w:val="0D4AA4EA"/>
    <w:rsid w:val="0D4CB924"/>
    <w:rsid w:val="0D56CDE3"/>
    <w:rsid w:val="0D60B04E"/>
    <w:rsid w:val="0D82D1CE"/>
    <w:rsid w:val="0D895DD6"/>
    <w:rsid w:val="0D92BF0D"/>
    <w:rsid w:val="0D9796CB"/>
    <w:rsid w:val="0D9B10B4"/>
    <w:rsid w:val="0DAAFEFF"/>
    <w:rsid w:val="0DB2A47F"/>
    <w:rsid w:val="0DBFFD25"/>
    <w:rsid w:val="0DC699CD"/>
    <w:rsid w:val="0DC92827"/>
    <w:rsid w:val="0DCC28E9"/>
    <w:rsid w:val="0DD848DF"/>
    <w:rsid w:val="0DDBABD0"/>
    <w:rsid w:val="0DE35FAE"/>
    <w:rsid w:val="0DF81CBB"/>
    <w:rsid w:val="0DF8C6C7"/>
    <w:rsid w:val="0DF9A640"/>
    <w:rsid w:val="0E0F11F9"/>
    <w:rsid w:val="0E18B9F5"/>
    <w:rsid w:val="0E2515B1"/>
    <w:rsid w:val="0E28ED79"/>
    <w:rsid w:val="0E2A1DFE"/>
    <w:rsid w:val="0E2B0700"/>
    <w:rsid w:val="0E3A30E6"/>
    <w:rsid w:val="0E4AD707"/>
    <w:rsid w:val="0E5D981B"/>
    <w:rsid w:val="0E61BD9C"/>
    <w:rsid w:val="0E63D346"/>
    <w:rsid w:val="0E6D47EF"/>
    <w:rsid w:val="0E6F2927"/>
    <w:rsid w:val="0E7239BF"/>
    <w:rsid w:val="0E80C402"/>
    <w:rsid w:val="0E99127F"/>
    <w:rsid w:val="0E9C157D"/>
    <w:rsid w:val="0EA9496A"/>
    <w:rsid w:val="0EB4CDA0"/>
    <w:rsid w:val="0EB4F49B"/>
    <w:rsid w:val="0EBB6F9F"/>
    <w:rsid w:val="0EC7A3DB"/>
    <w:rsid w:val="0ECF8198"/>
    <w:rsid w:val="0EE205C0"/>
    <w:rsid w:val="0EE5ADF8"/>
    <w:rsid w:val="0EEB6800"/>
    <w:rsid w:val="0EEC7043"/>
    <w:rsid w:val="0EF2F460"/>
    <w:rsid w:val="0EF39805"/>
    <w:rsid w:val="0F028905"/>
    <w:rsid w:val="0F11B619"/>
    <w:rsid w:val="0F157B21"/>
    <w:rsid w:val="0F15F36B"/>
    <w:rsid w:val="0F190173"/>
    <w:rsid w:val="0F1DB8B8"/>
    <w:rsid w:val="0F27D742"/>
    <w:rsid w:val="0F356A67"/>
    <w:rsid w:val="0F36690E"/>
    <w:rsid w:val="0F4D1DA3"/>
    <w:rsid w:val="0F6DF524"/>
    <w:rsid w:val="0FA8B78E"/>
    <w:rsid w:val="0FADB904"/>
    <w:rsid w:val="0FB54B04"/>
    <w:rsid w:val="0FB7D67E"/>
    <w:rsid w:val="0FBEA669"/>
    <w:rsid w:val="0FD47BBF"/>
    <w:rsid w:val="0FD5292B"/>
    <w:rsid w:val="0FD97BF0"/>
    <w:rsid w:val="0FE9AD88"/>
    <w:rsid w:val="0FEC5868"/>
    <w:rsid w:val="0FEE98A7"/>
    <w:rsid w:val="0FF848F9"/>
    <w:rsid w:val="100164B7"/>
    <w:rsid w:val="100B20C3"/>
    <w:rsid w:val="1012FACD"/>
    <w:rsid w:val="101559C2"/>
    <w:rsid w:val="10171B5B"/>
    <w:rsid w:val="1021F851"/>
    <w:rsid w:val="1029C2F4"/>
    <w:rsid w:val="1030F441"/>
    <w:rsid w:val="1033C641"/>
    <w:rsid w:val="103F683D"/>
    <w:rsid w:val="104EBAB0"/>
    <w:rsid w:val="104EF0C5"/>
    <w:rsid w:val="105A90DE"/>
    <w:rsid w:val="1067DD68"/>
    <w:rsid w:val="10696F47"/>
    <w:rsid w:val="1070606B"/>
    <w:rsid w:val="10739231"/>
    <w:rsid w:val="108841CC"/>
    <w:rsid w:val="108A1421"/>
    <w:rsid w:val="10A10A85"/>
    <w:rsid w:val="10A33EDA"/>
    <w:rsid w:val="10AACFB0"/>
    <w:rsid w:val="10BB1BB7"/>
    <w:rsid w:val="10C35FB3"/>
    <w:rsid w:val="10C9E84A"/>
    <w:rsid w:val="10CB8973"/>
    <w:rsid w:val="10DDAECE"/>
    <w:rsid w:val="10E44F5F"/>
    <w:rsid w:val="10E81F31"/>
    <w:rsid w:val="10E9636A"/>
    <w:rsid w:val="10F29A0A"/>
    <w:rsid w:val="10FB63B5"/>
    <w:rsid w:val="10FD1B1A"/>
    <w:rsid w:val="10FDFAE1"/>
    <w:rsid w:val="10FE783B"/>
    <w:rsid w:val="112498BF"/>
    <w:rsid w:val="112A04F3"/>
    <w:rsid w:val="1141DD00"/>
    <w:rsid w:val="11489788"/>
    <w:rsid w:val="114C0859"/>
    <w:rsid w:val="1151A3AF"/>
    <w:rsid w:val="1152201A"/>
    <w:rsid w:val="115CDF42"/>
    <w:rsid w:val="115D323A"/>
    <w:rsid w:val="11620EA4"/>
    <w:rsid w:val="1163FA2F"/>
    <w:rsid w:val="116B6D21"/>
    <w:rsid w:val="116C622B"/>
    <w:rsid w:val="118C0E51"/>
    <w:rsid w:val="11900E96"/>
    <w:rsid w:val="1198CE11"/>
    <w:rsid w:val="119C22B9"/>
    <w:rsid w:val="11A647FD"/>
    <w:rsid w:val="11AA24DE"/>
    <w:rsid w:val="11AAADC0"/>
    <w:rsid w:val="11B1D307"/>
    <w:rsid w:val="11B5BFF0"/>
    <w:rsid w:val="11B7AF00"/>
    <w:rsid w:val="11C41AE9"/>
    <w:rsid w:val="11E60213"/>
    <w:rsid w:val="11F9B1F9"/>
    <w:rsid w:val="12027663"/>
    <w:rsid w:val="120658C9"/>
    <w:rsid w:val="120C30CC"/>
    <w:rsid w:val="121088A9"/>
    <w:rsid w:val="1231D978"/>
    <w:rsid w:val="1251C7C0"/>
    <w:rsid w:val="12551D32"/>
    <w:rsid w:val="125E5C15"/>
    <w:rsid w:val="126A4485"/>
    <w:rsid w:val="126ADD79"/>
    <w:rsid w:val="1283509D"/>
    <w:rsid w:val="128A5959"/>
    <w:rsid w:val="128E8967"/>
    <w:rsid w:val="128F498D"/>
    <w:rsid w:val="1290E520"/>
    <w:rsid w:val="12910C1B"/>
    <w:rsid w:val="129D8136"/>
    <w:rsid w:val="12A4FAEC"/>
    <w:rsid w:val="12B370F9"/>
    <w:rsid w:val="12CE94CF"/>
    <w:rsid w:val="12D20B94"/>
    <w:rsid w:val="12DDE583"/>
    <w:rsid w:val="12DF2FB1"/>
    <w:rsid w:val="12DFF9E1"/>
    <w:rsid w:val="12E1E14F"/>
    <w:rsid w:val="130B3367"/>
    <w:rsid w:val="130F6F88"/>
    <w:rsid w:val="13111CB2"/>
    <w:rsid w:val="131DCD93"/>
    <w:rsid w:val="132258B7"/>
    <w:rsid w:val="132EBE65"/>
    <w:rsid w:val="1334B093"/>
    <w:rsid w:val="13350CAA"/>
    <w:rsid w:val="13375364"/>
    <w:rsid w:val="1342BEE7"/>
    <w:rsid w:val="13449AF4"/>
    <w:rsid w:val="13468BEB"/>
    <w:rsid w:val="13491722"/>
    <w:rsid w:val="138557CA"/>
    <w:rsid w:val="1388AB7A"/>
    <w:rsid w:val="138BA52F"/>
    <w:rsid w:val="13900EFB"/>
    <w:rsid w:val="13952589"/>
    <w:rsid w:val="139DE7B8"/>
    <w:rsid w:val="13A991C5"/>
    <w:rsid w:val="13BA40E0"/>
    <w:rsid w:val="13BAD4DA"/>
    <w:rsid w:val="13C028C0"/>
    <w:rsid w:val="13D9DACB"/>
    <w:rsid w:val="13DC86F0"/>
    <w:rsid w:val="13E8757D"/>
    <w:rsid w:val="13F374CF"/>
    <w:rsid w:val="13FD0403"/>
    <w:rsid w:val="13FE9CD9"/>
    <w:rsid w:val="142CDC7C"/>
    <w:rsid w:val="144561E7"/>
    <w:rsid w:val="147A4996"/>
    <w:rsid w:val="147B542C"/>
    <w:rsid w:val="147BCA42"/>
    <w:rsid w:val="1482F049"/>
    <w:rsid w:val="148A5969"/>
    <w:rsid w:val="14995863"/>
    <w:rsid w:val="14ACECE9"/>
    <w:rsid w:val="14CBEB15"/>
    <w:rsid w:val="14CCADE8"/>
    <w:rsid w:val="14D2D304"/>
    <w:rsid w:val="14D4380E"/>
    <w:rsid w:val="14F28457"/>
    <w:rsid w:val="14F290AE"/>
    <w:rsid w:val="14F4DBD8"/>
    <w:rsid w:val="14FC8F08"/>
    <w:rsid w:val="14FEE954"/>
    <w:rsid w:val="1505F666"/>
    <w:rsid w:val="1508F504"/>
    <w:rsid w:val="150D330B"/>
    <w:rsid w:val="150DBAD6"/>
    <w:rsid w:val="15182281"/>
    <w:rsid w:val="151EF5AD"/>
    <w:rsid w:val="152126B1"/>
    <w:rsid w:val="1527E44C"/>
    <w:rsid w:val="1530183E"/>
    <w:rsid w:val="1532DEE2"/>
    <w:rsid w:val="15569469"/>
    <w:rsid w:val="1556A53B"/>
    <w:rsid w:val="15589816"/>
    <w:rsid w:val="15631146"/>
    <w:rsid w:val="156ED4F7"/>
    <w:rsid w:val="15A0AFDC"/>
    <w:rsid w:val="15A62299"/>
    <w:rsid w:val="15B0B78A"/>
    <w:rsid w:val="15B10747"/>
    <w:rsid w:val="15C24A2E"/>
    <w:rsid w:val="15CBF56C"/>
    <w:rsid w:val="15D58B18"/>
    <w:rsid w:val="15D9CF44"/>
    <w:rsid w:val="15E92415"/>
    <w:rsid w:val="15E9CE5A"/>
    <w:rsid w:val="15EC8361"/>
    <w:rsid w:val="15FDFC30"/>
    <w:rsid w:val="15FFCAB9"/>
    <w:rsid w:val="16196E69"/>
    <w:rsid w:val="161A1760"/>
    <w:rsid w:val="161F5DEE"/>
    <w:rsid w:val="162D7154"/>
    <w:rsid w:val="1633FF5E"/>
    <w:rsid w:val="163FB325"/>
    <w:rsid w:val="16679D50"/>
    <w:rsid w:val="16709786"/>
    <w:rsid w:val="16804528"/>
    <w:rsid w:val="16901068"/>
    <w:rsid w:val="16902749"/>
    <w:rsid w:val="16956031"/>
    <w:rsid w:val="16996D85"/>
    <w:rsid w:val="169FF2CF"/>
    <w:rsid w:val="16A19DB1"/>
    <w:rsid w:val="16A7B6EE"/>
    <w:rsid w:val="16ABBC3B"/>
    <w:rsid w:val="16B0B328"/>
    <w:rsid w:val="16B45B4F"/>
    <w:rsid w:val="16B624F2"/>
    <w:rsid w:val="16E1C1EB"/>
    <w:rsid w:val="16E23486"/>
    <w:rsid w:val="16ED483F"/>
    <w:rsid w:val="16F3A969"/>
    <w:rsid w:val="1701DCFF"/>
    <w:rsid w:val="172A7085"/>
    <w:rsid w:val="174B7590"/>
    <w:rsid w:val="17715B79"/>
    <w:rsid w:val="178D1FBC"/>
    <w:rsid w:val="17B1BD62"/>
    <w:rsid w:val="17B24EFF"/>
    <w:rsid w:val="17B7D7E7"/>
    <w:rsid w:val="17BB461D"/>
    <w:rsid w:val="17C9B84E"/>
    <w:rsid w:val="17CC20C6"/>
    <w:rsid w:val="17D5A125"/>
    <w:rsid w:val="17DC163B"/>
    <w:rsid w:val="17DE4B09"/>
    <w:rsid w:val="17E8E16B"/>
    <w:rsid w:val="17F0595C"/>
    <w:rsid w:val="17F74795"/>
    <w:rsid w:val="17F9AA8C"/>
    <w:rsid w:val="18044EAA"/>
    <w:rsid w:val="180981B9"/>
    <w:rsid w:val="1816300A"/>
    <w:rsid w:val="182016C8"/>
    <w:rsid w:val="1832118F"/>
    <w:rsid w:val="18397282"/>
    <w:rsid w:val="183A3CE8"/>
    <w:rsid w:val="183ABF75"/>
    <w:rsid w:val="1840DAFC"/>
    <w:rsid w:val="18455B98"/>
    <w:rsid w:val="18478C9C"/>
    <w:rsid w:val="184C67E1"/>
    <w:rsid w:val="18583F69"/>
    <w:rsid w:val="1859BE23"/>
    <w:rsid w:val="18640A23"/>
    <w:rsid w:val="1865C71A"/>
    <w:rsid w:val="1867B900"/>
    <w:rsid w:val="188C3289"/>
    <w:rsid w:val="18910E20"/>
    <w:rsid w:val="18A6BB5C"/>
    <w:rsid w:val="18B16EA7"/>
    <w:rsid w:val="18B22E31"/>
    <w:rsid w:val="18B57577"/>
    <w:rsid w:val="18CE7198"/>
    <w:rsid w:val="18CF6FBF"/>
    <w:rsid w:val="18D95A95"/>
    <w:rsid w:val="18FA8E0F"/>
    <w:rsid w:val="19080339"/>
    <w:rsid w:val="1922C8FF"/>
    <w:rsid w:val="195950BA"/>
    <w:rsid w:val="19800E4D"/>
    <w:rsid w:val="198C29BD"/>
    <w:rsid w:val="19954B26"/>
    <w:rsid w:val="19A5FAE8"/>
    <w:rsid w:val="19BA11AA"/>
    <w:rsid w:val="19C0A9F7"/>
    <w:rsid w:val="19C39AC7"/>
    <w:rsid w:val="19D25A77"/>
    <w:rsid w:val="19D4D662"/>
    <w:rsid w:val="19D5D911"/>
    <w:rsid w:val="19DC6627"/>
    <w:rsid w:val="19DD2255"/>
    <w:rsid w:val="19DE7C1A"/>
    <w:rsid w:val="19E35CFD"/>
    <w:rsid w:val="19E7AD6C"/>
    <w:rsid w:val="19F85C7E"/>
    <w:rsid w:val="19FB055E"/>
    <w:rsid w:val="1A0E267E"/>
    <w:rsid w:val="1A12343F"/>
    <w:rsid w:val="1A165FDF"/>
    <w:rsid w:val="1A24E901"/>
    <w:rsid w:val="1A2CDE81"/>
    <w:rsid w:val="1A2F5BA3"/>
    <w:rsid w:val="1A318215"/>
    <w:rsid w:val="1A31B575"/>
    <w:rsid w:val="1A37502A"/>
    <w:rsid w:val="1A40712F"/>
    <w:rsid w:val="1A518E68"/>
    <w:rsid w:val="1A58A612"/>
    <w:rsid w:val="1A66DC2E"/>
    <w:rsid w:val="1A6A41F9"/>
    <w:rsid w:val="1A71CE6F"/>
    <w:rsid w:val="1A8CA651"/>
    <w:rsid w:val="1ADE8D49"/>
    <w:rsid w:val="1AFCC36E"/>
    <w:rsid w:val="1B015910"/>
    <w:rsid w:val="1B152F30"/>
    <w:rsid w:val="1B158C7D"/>
    <w:rsid w:val="1B188356"/>
    <w:rsid w:val="1B26C350"/>
    <w:rsid w:val="1B4AEDF8"/>
    <w:rsid w:val="1B54B106"/>
    <w:rsid w:val="1B5B459F"/>
    <w:rsid w:val="1B5C7A58"/>
    <w:rsid w:val="1B5D27FB"/>
    <w:rsid w:val="1B8408A3"/>
    <w:rsid w:val="1B8837C0"/>
    <w:rsid w:val="1B897E44"/>
    <w:rsid w:val="1B9EC220"/>
    <w:rsid w:val="1BAD83AE"/>
    <w:rsid w:val="1BB1948D"/>
    <w:rsid w:val="1BBD474C"/>
    <w:rsid w:val="1BBF3DF8"/>
    <w:rsid w:val="1BC31F3C"/>
    <w:rsid w:val="1BC4E5FE"/>
    <w:rsid w:val="1BE2794F"/>
    <w:rsid w:val="1BEA88E2"/>
    <w:rsid w:val="1BEC15FE"/>
    <w:rsid w:val="1BFBD2AB"/>
    <w:rsid w:val="1C01049D"/>
    <w:rsid w:val="1C03B13F"/>
    <w:rsid w:val="1C06125A"/>
    <w:rsid w:val="1C07A825"/>
    <w:rsid w:val="1C0F209C"/>
    <w:rsid w:val="1C10FB57"/>
    <w:rsid w:val="1C13ED6F"/>
    <w:rsid w:val="1C1615A6"/>
    <w:rsid w:val="1C399109"/>
    <w:rsid w:val="1C533B28"/>
    <w:rsid w:val="1C5587BE"/>
    <w:rsid w:val="1C8E9F72"/>
    <w:rsid w:val="1CB60D4E"/>
    <w:rsid w:val="1CBE82C6"/>
    <w:rsid w:val="1CD0FB18"/>
    <w:rsid w:val="1CE1454A"/>
    <w:rsid w:val="1CEE7178"/>
    <w:rsid w:val="1D0A7476"/>
    <w:rsid w:val="1D16893C"/>
    <w:rsid w:val="1D18CCBB"/>
    <w:rsid w:val="1D19B094"/>
    <w:rsid w:val="1D384DAD"/>
    <w:rsid w:val="1D411BE8"/>
    <w:rsid w:val="1D44D69B"/>
    <w:rsid w:val="1D45BD8A"/>
    <w:rsid w:val="1D46377A"/>
    <w:rsid w:val="1D4D2465"/>
    <w:rsid w:val="1D4E00A1"/>
    <w:rsid w:val="1D5137A8"/>
    <w:rsid w:val="1D5453D2"/>
    <w:rsid w:val="1D7E49B0"/>
    <w:rsid w:val="1D947C2F"/>
    <w:rsid w:val="1D9827CE"/>
    <w:rsid w:val="1D9F3441"/>
    <w:rsid w:val="1DA6BE00"/>
    <w:rsid w:val="1DAF0873"/>
    <w:rsid w:val="1DBC57E7"/>
    <w:rsid w:val="1DEB2517"/>
    <w:rsid w:val="1DF241F1"/>
    <w:rsid w:val="1DFF886E"/>
    <w:rsid w:val="1E09E29A"/>
    <w:rsid w:val="1E166C98"/>
    <w:rsid w:val="1E2F06F1"/>
    <w:rsid w:val="1E366602"/>
    <w:rsid w:val="1E5622BE"/>
    <w:rsid w:val="1E5F9AE0"/>
    <w:rsid w:val="1E66A68F"/>
    <w:rsid w:val="1E6A970B"/>
    <w:rsid w:val="1E6EB30B"/>
    <w:rsid w:val="1E7C7D51"/>
    <w:rsid w:val="1E7F78C8"/>
    <w:rsid w:val="1E9FDAD0"/>
    <w:rsid w:val="1EBF67F2"/>
    <w:rsid w:val="1EC9245D"/>
    <w:rsid w:val="1ECBB374"/>
    <w:rsid w:val="1ED41E0E"/>
    <w:rsid w:val="1ED701C3"/>
    <w:rsid w:val="1ED707FF"/>
    <w:rsid w:val="1EE197A1"/>
    <w:rsid w:val="1F042782"/>
    <w:rsid w:val="1F0AC14D"/>
    <w:rsid w:val="1F287800"/>
    <w:rsid w:val="1F2F73BC"/>
    <w:rsid w:val="1F490B58"/>
    <w:rsid w:val="1F4CE029"/>
    <w:rsid w:val="1F61DCBA"/>
    <w:rsid w:val="1F68FE10"/>
    <w:rsid w:val="1F70C672"/>
    <w:rsid w:val="1F7C9363"/>
    <w:rsid w:val="1F7F76DF"/>
    <w:rsid w:val="1F87815D"/>
    <w:rsid w:val="1F87EA3A"/>
    <w:rsid w:val="1F904E32"/>
    <w:rsid w:val="1F9E273D"/>
    <w:rsid w:val="1FA85495"/>
    <w:rsid w:val="1FBC688B"/>
    <w:rsid w:val="1FC20332"/>
    <w:rsid w:val="1FE20340"/>
    <w:rsid w:val="1FF0374B"/>
    <w:rsid w:val="1FF51837"/>
    <w:rsid w:val="1FFC4804"/>
    <w:rsid w:val="200A863A"/>
    <w:rsid w:val="201B9CD6"/>
    <w:rsid w:val="201E213C"/>
    <w:rsid w:val="20221E36"/>
    <w:rsid w:val="20404FCB"/>
    <w:rsid w:val="20430A56"/>
    <w:rsid w:val="204751A9"/>
    <w:rsid w:val="2060A4D5"/>
    <w:rsid w:val="2060D909"/>
    <w:rsid w:val="207BAD2D"/>
    <w:rsid w:val="207CDF68"/>
    <w:rsid w:val="208175C3"/>
    <w:rsid w:val="208BF494"/>
    <w:rsid w:val="208E78FA"/>
    <w:rsid w:val="208F0439"/>
    <w:rsid w:val="209015A3"/>
    <w:rsid w:val="2098A169"/>
    <w:rsid w:val="20B9BAC7"/>
    <w:rsid w:val="20CAF59E"/>
    <w:rsid w:val="20CE2685"/>
    <w:rsid w:val="20CE7D22"/>
    <w:rsid w:val="20D52400"/>
    <w:rsid w:val="20DCD347"/>
    <w:rsid w:val="2100D97C"/>
    <w:rsid w:val="210577A7"/>
    <w:rsid w:val="2106E46D"/>
    <w:rsid w:val="210D022C"/>
    <w:rsid w:val="2127809E"/>
    <w:rsid w:val="2128438A"/>
    <w:rsid w:val="212D523A"/>
    <w:rsid w:val="21347896"/>
    <w:rsid w:val="214DC4A2"/>
    <w:rsid w:val="215DE76D"/>
    <w:rsid w:val="21618BED"/>
    <w:rsid w:val="21622863"/>
    <w:rsid w:val="21911FB3"/>
    <w:rsid w:val="2192BA6C"/>
    <w:rsid w:val="21973BA2"/>
    <w:rsid w:val="21A2908A"/>
    <w:rsid w:val="21AC9B2E"/>
    <w:rsid w:val="21B621A1"/>
    <w:rsid w:val="21C61C32"/>
    <w:rsid w:val="21C900DC"/>
    <w:rsid w:val="21E009FB"/>
    <w:rsid w:val="21EE6EE2"/>
    <w:rsid w:val="21FABABD"/>
    <w:rsid w:val="2204BD3B"/>
    <w:rsid w:val="220AEDB0"/>
    <w:rsid w:val="220B9792"/>
    <w:rsid w:val="220FC507"/>
    <w:rsid w:val="2216D206"/>
    <w:rsid w:val="22182AF1"/>
    <w:rsid w:val="22220FFA"/>
    <w:rsid w:val="2227C4F5"/>
    <w:rsid w:val="223354CF"/>
    <w:rsid w:val="223B1180"/>
    <w:rsid w:val="223B5B14"/>
    <w:rsid w:val="22411917"/>
    <w:rsid w:val="2242620F"/>
    <w:rsid w:val="22448FA6"/>
    <w:rsid w:val="225F6897"/>
    <w:rsid w:val="226018C2"/>
    <w:rsid w:val="226C79A6"/>
    <w:rsid w:val="226E0E91"/>
    <w:rsid w:val="2272C3AD"/>
    <w:rsid w:val="227AFD49"/>
    <w:rsid w:val="22950185"/>
    <w:rsid w:val="22977300"/>
    <w:rsid w:val="229CF517"/>
    <w:rsid w:val="22A1700C"/>
    <w:rsid w:val="22A29167"/>
    <w:rsid w:val="22A3D3E4"/>
    <w:rsid w:val="22A604CF"/>
    <w:rsid w:val="22A80A61"/>
    <w:rsid w:val="22AECBBE"/>
    <w:rsid w:val="22C0A853"/>
    <w:rsid w:val="22D198CB"/>
    <w:rsid w:val="22F2A512"/>
    <w:rsid w:val="22FDE0F6"/>
    <w:rsid w:val="23027814"/>
    <w:rsid w:val="23052DF9"/>
    <w:rsid w:val="230C6AF5"/>
    <w:rsid w:val="230E0D1A"/>
    <w:rsid w:val="231AFD66"/>
    <w:rsid w:val="231E44FF"/>
    <w:rsid w:val="231EBB10"/>
    <w:rsid w:val="2340BE85"/>
    <w:rsid w:val="234617DA"/>
    <w:rsid w:val="2349A4ED"/>
    <w:rsid w:val="2352E9EB"/>
    <w:rsid w:val="23546C6F"/>
    <w:rsid w:val="235C11EF"/>
    <w:rsid w:val="235EC830"/>
    <w:rsid w:val="2360D2D5"/>
    <w:rsid w:val="23651E9C"/>
    <w:rsid w:val="2365C445"/>
    <w:rsid w:val="236941A6"/>
    <w:rsid w:val="237B6D69"/>
    <w:rsid w:val="23B2ADE1"/>
    <w:rsid w:val="23B57B86"/>
    <w:rsid w:val="23B8D2FD"/>
    <w:rsid w:val="23C50A13"/>
    <w:rsid w:val="23CA2507"/>
    <w:rsid w:val="23E7AB91"/>
    <w:rsid w:val="23EB5FB2"/>
    <w:rsid w:val="23FB7482"/>
    <w:rsid w:val="23FE392B"/>
    <w:rsid w:val="240CC4C2"/>
    <w:rsid w:val="241CAAD0"/>
    <w:rsid w:val="242BF31E"/>
    <w:rsid w:val="2478816E"/>
    <w:rsid w:val="2479241E"/>
    <w:rsid w:val="247A4AD1"/>
    <w:rsid w:val="24852018"/>
    <w:rsid w:val="248D0C09"/>
    <w:rsid w:val="24934E2C"/>
    <w:rsid w:val="249946A7"/>
    <w:rsid w:val="24A3186A"/>
    <w:rsid w:val="24A3A5B4"/>
    <w:rsid w:val="24A76AF1"/>
    <w:rsid w:val="24ACD978"/>
    <w:rsid w:val="24AE8D4A"/>
    <w:rsid w:val="24B447AC"/>
    <w:rsid w:val="24B967E5"/>
    <w:rsid w:val="24C0AA80"/>
    <w:rsid w:val="24C783BA"/>
    <w:rsid w:val="24D378E5"/>
    <w:rsid w:val="24FBFA0F"/>
    <w:rsid w:val="2500A49E"/>
    <w:rsid w:val="25095280"/>
    <w:rsid w:val="2518BFF0"/>
    <w:rsid w:val="2519DC8E"/>
    <w:rsid w:val="252407B6"/>
    <w:rsid w:val="2530608A"/>
    <w:rsid w:val="253BDA0C"/>
    <w:rsid w:val="25479677"/>
    <w:rsid w:val="254F1E50"/>
    <w:rsid w:val="2558C6AB"/>
    <w:rsid w:val="256AF591"/>
    <w:rsid w:val="2575A6DE"/>
    <w:rsid w:val="25916B28"/>
    <w:rsid w:val="259DAB49"/>
    <w:rsid w:val="25AE02B4"/>
    <w:rsid w:val="25B47325"/>
    <w:rsid w:val="25BA0F27"/>
    <w:rsid w:val="25CFCFF0"/>
    <w:rsid w:val="25D75CD6"/>
    <w:rsid w:val="25E048CF"/>
    <w:rsid w:val="25E4FB9F"/>
    <w:rsid w:val="25EC7A0B"/>
    <w:rsid w:val="25F91263"/>
    <w:rsid w:val="25FA71AD"/>
    <w:rsid w:val="25FC1561"/>
    <w:rsid w:val="260FB40D"/>
    <w:rsid w:val="2611E511"/>
    <w:rsid w:val="26226A69"/>
    <w:rsid w:val="262A36B5"/>
    <w:rsid w:val="262DB809"/>
    <w:rsid w:val="26327B34"/>
    <w:rsid w:val="263A18D6"/>
    <w:rsid w:val="2660D429"/>
    <w:rsid w:val="2666CEC4"/>
    <w:rsid w:val="267DB7A3"/>
    <w:rsid w:val="267F4B3A"/>
    <w:rsid w:val="2682D49A"/>
    <w:rsid w:val="268A8AAD"/>
    <w:rsid w:val="269E0054"/>
    <w:rsid w:val="269E0AF4"/>
    <w:rsid w:val="26A10232"/>
    <w:rsid w:val="26A686A4"/>
    <w:rsid w:val="26A6AB06"/>
    <w:rsid w:val="26A8863F"/>
    <w:rsid w:val="26BAE92F"/>
    <w:rsid w:val="26BD64C4"/>
    <w:rsid w:val="26D6C559"/>
    <w:rsid w:val="26DBFB4C"/>
    <w:rsid w:val="270D15CA"/>
    <w:rsid w:val="270D306B"/>
    <w:rsid w:val="270FF2F2"/>
    <w:rsid w:val="27333E21"/>
    <w:rsid w:val="273C52C9"/>
    <w:rsid w:val="27504386"/>
    <w:rsid w:val="2750B287"/>
    <w:rsid w:val="275C9747"/>
    <w:rsid w:val="276CFA16"/>
    <w:rsid w:val="276DCC2E"/>
    <w:rsid w:val="277636DE"/>
    <w:rsid w:val="27793DD0"/>
    <w:rsid w:val="27A6B70A"/>
    <w:rsid w:val="27AB1EAC"/>
    <w:rsid w:val="27C0CD8D"/>
    <w:rsid w:val="27C96D1D"/>
    <w:rsid w:val="27CA884C"/>
    <w:rsid w:val="27D87BFB"/>
    <w:rsid w:val="27DF8AE3"/>
    <w:rsid w:val="27E333FC"/>
    <w:rsid w:val="27E5CCCC"/>
    <w:rsid w:val="280436C2"/>
    <w:rsid w:val="280FB12E"/>
    <w:rsid w:val="281F6A1F"/>
    <w:rsid w:val="28225FFA"/>
    <w:rsid w:val="28256325"/>
    <w:rsid w:val="2839D97A"/>
    <w:rsid w:val="284B3732"/>
    <w:rsid w:val="285514A3"/>
    <w:rsid w:val="285EBCE2"/>
    <w:rsid w:val="28606165"/>
    <w:rsid w:val="2860865E"/>
    <w:rsid w:val="2860BFD4"/>
    <w:rsid w:val="2868014C"/>
    <w:rsid w:val="2870F90A"/>
    <w:rsid w:val="287295BA"/>
    <w:rsid w:val="2886BF12"/>
    <w:rsid w:val="2890676D"/>
    <w:rsid w:val="2894752E"/>
    <w:rsid w:val="2895226F"/>
    <w:rsid w:val="28970679"/>
    <w:rsid w:val="28A900CC"/>
    <w:rsid w:val="28BC35BC"/>
    <w:rsid w:val="28C4CCAC"/>
    <w:rsid w:val="28D39136"/>
    <w:rsid w:val="28DA6EB7"/>
    <w:rsid w:val="28E2C7AC"/>
    <w:rsid w:val="28F25672"/>
    <w:rsid w:val="29011F52"/>
    <w:rsid w:val="290770B2"/>
    <w:rsid w:val="291BAF2D"/>
    <w:rsid w:val="2928D4B2"/>
    <w:rsid w:val="292C3470"/>
    <w:rsid w:val="2932E4F2"/>
    <w:rsid w:val="294C6E46"/>
    <w:rsid w:val="294C9276"/>
    <w:rsid w:val="296B17A8"/>
    <w:rsid w:val="298A735F"/>
    <w:rsid w:val="29966CD0"/>
    <w:rsid w:val="2997CD6C"/>
    <w:rsid w:val="299AF4DD"/>
    <w:rsid w:val="29AEC3D7"/>
    <w:rsid w:val="29B642D5"/>
    <w:rsid w:val="29C4A638"/>
    <w:rsid w:val="29CDBB38"/>
    <w:rsid w:val="29CE09B4"/>
    <w:rsid w:val="29D415C1"/>
    <w:rsid w:val="29DB4B8F"/>
    <w:rsid w:val="29DB52B9"/>
    <w:rsid w:val="29DCC3A3"/>
    <w:rsid w:val="29DE7006"/>
    <w:rsid w:val="29E5E104"/>
    <w:rsid w:val="2A03D1AD"/>
    <w:rsid w:val="2A1370DD"/>
    <w:rsid w:val="2A13875F"/>
    <w:rsid w:val="2A15534C"/>
    <w:rsid w:val="2A15FE4E"/>
    <w:rsid w:val="2A17F705"/>
    <w:rsid w:val="2A2506D8"/>
    <w:rsid w:val="2A2B9998"/>
    <w:rsid w:val="2A332BD1"/>
    <w:rsid w:val="2A3433C6"/>
    <w:rsid w:val="2A4730BD"/>
    <w:rsid w:val="2A53F04C"/>
    <w:rsid w:val="2A5F3B3C"/>
    <w:rsid w:val="2A6044EA"/>
    <w:rsid w:val="2A6A1D2F"/>
    <w:rsid w:val="2A6F2AEC"/>
    <w:rsid w:val="2A763F18"/>
    <w:rsid w:val="2A7AA9B7"/>
    <w:rsid w:val="2A7BAFFA"/>
    <w:rsid w:val="2A7BC7D9"/>
    <w:rsid w:val="2A831CE1"/>
    <w:rsid w:val="2A9A0721"/>
    <w:rsid w:val="2A9BDA57"/>
    <w:rsid w:val="2AA6D647"/>
    <w:rsid w:val="2AC2D18C"/>
    <w:rsid w:val="2AC5CD68"/>
    <w:rsid w:val="2AC6CBA9"/>
    <w:rsid w:val="2ACE0CC8"/>
    <w:rsid w:val="2AE34E46"/>
    <w:rsid w:val="2AF4A329"/>
    <w:rsid w:val="2B11D3DF"/>
    <w:rsid w:val="2B1259EE"/>
    <w:rsid w:val="2B14481A"/>
    <w:rsid w:val="2B1C1AFC"/>
    <w:rsid w:val="2B37DF3C"/>
    <w:rsid w:val="2B405AF7"/>
    <w:rsid w:val="2B51AAC4"/>
    <w:rsid w:val="2B632712"/>
    <w:rsid w:val="2B7E9B3E"/>
    <w:rsid w:val="2B7EB047"/>
    <w:rsid w:val="2B8FC182"/>
    <w:rsid w:val="2B9647D8"/>
    <w:rsid w:val="2BB22402"/>
    <w:rsid w:val="2BB53720"/>
    <w:rsid w:val="2BC6B5DB"/>
    <w:rsid w:val="2BCA41B0"/>
    <w:rsid w:val="2BCF0A07"/>
    <w:rsid w:val="2BF93273"/>
    <w:rsid w:val="2BF9A782"/>
    <w:rsid w:val="2BF9DD3F"/>
    <w:rsid w:val="2C03335F"/>
    <w:rsid w:val="2C042C11"/>
    <w:rsid w:val="2C05ED90"/>
    <w:rsid w:val="2C0DA845"/>
    <w:rsid w:val="2C2423AA"/>
    <w:rsid w:val="2C2C39A7"/>
    <w:rsid w:val="2C363349"/>
    <w:rsid w:val="2C3AFE73"/>
    <w:rsid w:val="2C4613D5"/>
    <w:rsid w:val="2C50BEE4"/>
    <w:rsid w:val="2C5F52B4"/>
    <w:rsid w:val="2C629C0A"/>
    <w:rsid w:val="2C6B7D37"/>
    <w:rsid w:val="2C7A3CA4"/>
    <w:rsid w:val="2C7DD9A4"/>
    <w:rsid w:val="2C7EF591"/>
    <w:rsid w:val="2C8794F4"/>
    <w:rsid w:val="2C8B9ADF"/>
    <w:rsid w:val="2C8E9DB0"/>
    <w:rsid w:val="2C9491DB"/>
    <w:rsid w:val="2C973D0B"/>
    <w:rsid w:val="2C97910E"/>
    <w:rsid w:val="2C9FBBA1"/>
    <w:rsid w:val="2CB1773F"/>
    <w:rsid w:val="2CC1050D"/>
    <w:rsid w:val="2CCF6E2E"/>
    <w:rsid w:val="2CD204A2"/>
    <w:rsid w:val="2CEE8CBE"/>
    <w:rsid w:val="2D0496B8"/>
    <w:rsid w:val="2D0D97FC"/>
    <w:rsid w:val="2D2885C6"/>
    <w:rsid w:val="2D29DFCB"/>
    <w:rsid w:val="2D31D3B4"/>
    <w:rsid w:val="2D31E942"/>
    <w:rsid w:val="2D3B9711"/>
    <w:rsid w:val="2D3D9EBB"/>
    <w:rsid w:val="2D3F0704"/>
    <w:rsid w:val="2D541317"/>
    <w:rsid w:val="2D63D890"/>
    <w:rsid w:val="2D7C574E"/>
    <w:rsid w:val="2D834B65"/>
    <w:rsid w:val="2D86AAD5"/>
    <w:rsid w:val="2D8D3B2C"/>
    <w:rsid w:val="2D9710BA"/>
    <w:rsid w:val="2D9BD2B0"/>
    <w:rsid w:val="2DA7FCFF"/>
    <w:rsid w:val="2DAA19D7"/>
    <w:rsid w:val="2DB3C98F"/>
    <w:rsid w:val="2DB5A29F"/>
    <w:rsid w:val="2DB7AECF"/>
    <w:rsid w:val="2DCDCFF5"/>
    <w:rsid w:val="2DD65B88"/>
    <w:rsid w:val="2DE27DC6"/>
    <w:rsid w:val="2DF56915"/>
    <w:rsid w:val="2DF97FCE"/>
    <w:rsid w:val="2E05DF60"/>
    <w:rsid w:val="2E0A2B29"/>
    <w:rsid w:val="2E0D978F"/>
    <w:rsid w:val="2E1F6E36"/>
    <w:rsid w:val="2E3467C6"/>
    <w:rsid w:val="2E3C1561"/>
    <w:rsid w:val="2E3DE2C5"/>
    <w:rsid w:val="2E452432"/>
    <w:rsid w:val="2E457A9F"/>
    <w:rsid w:val="2E49FAB0"/>
    <w:rsid w:val="2E588F92"/>
    <w:rsid w:val="2E5BFBF6"/>
    <w:rsid w:val="2E5F6F5D"/>
    <w:rsid w:val="2E5FAF4C"/>
    <w:rsid w:val="2E5FE83C"/>
    <w:rsid w:val="2E69CA69"/>
    <w:rsid w:val="2E6B3E8F"/>
    <w:rsid w:val="2E778555"/>
    <w:rsid w:val="2E904000"/>
    <w:rsid w:val="2E928114"/>
    <w:rsid w:val="2EA93304"/>
    <w:rsid w:val="2EAF009C"/>
    <w:rsid w:val="2EC3EDBA"/>
    <w:rsid w:val="2ED09C67"/>
    <w:rsid w:val="2EDB14CE"/>
    <w:rsid w:val="2EE0B04A"/>
    <w:rsid w:val="2EF475F1"/>
    <w:rsid w:val="2F05265C"/>
    <w:rsid w:val="2F1AA030"/>
    <w:rsid w:val="2F25F4C0"/>
    <w:rsid w:val="2F274FBD"/>
    <w:rsid w:val="2F3BD019"/>
    <w:rsid w:val="2F5C90F8"/>
    <w:rsid w:val="2F6197F6"/>
    <w:rsid w:val="2F63C469"/>
    <w:rsid w:val="2F7DB497"/>
    <w:rsid w:val="2F82D446"/>
    <w:rsid w:val="2FAA0849"/>
    <w:rsid w:val="2FAF81B1"/>
    <w:rsid w:val="2FB27B83"/>
    <w:rsid w:val="2FCF31D0"/>
    <w:rsid w:val="2FE46952"/>
    <w:rsid w:val="2FE8A06C"/>
    <w:rsid w:val="2FFB66BF"/>
    <w:rsid w:val="2FFBB89D"/>
    <w:rsid w:val="3004A6BB"/>
    <w:rsid w:val="300581B8"/>
    <w:rsid w:val="3015BDEB"/>
    <w:rsid w:val="30223437"/>
    <w:rsid w:val="3033A96D"/>
    <w:rsid w:val="303A1EE1"/>
    <w:rsid w:val="3041143A"/>
    <w:rsid w:val="304157A5"/>
    <w:rsid w:val="30565732"/>
    <w:rsid w:val="305C7FA2"/>
    <w:rsid w:val="3061F02B"/>
    <w:rsid w:val="306BD1B9"/>
    <w:rsid w:val="307C80AB"/>
    <w:rsid w:val="308F64FA"/>
    <w:rsid w:val="3095C605"/>
    <w:rsid w:val="30AFE2F7"/>
    <w:rsid w:val="30B3F810"/>
    <w:rsid w:val="30B5DF76"/>
    <w:rsid w:val="30BB6C80"/>
    <w:rsid w:val="30C35A06"/>
    <w:rsid w:val="30D8A33B"/>
    <w:rsid w:val="30E56C8C"/>
    <w:rsid w:val="30F43821"/>
    <w:rsid w:val="30F8E342"/>
    <w:rsid w:val="30F91EE3"/>
    <w:rsid w:val="3108382C"/>
    <w:rsid w:val="312E1FA7"/>
    <w:rsid w:val="31344BCE"/>
    <w:rsid w:val="313614A1"/>
    <w:rsid w:val="313BC50A"/>
    <w:rsid w:val="313DE3B5"/>
    <w:rsid w:val="313EF5D7"/>
    <w:rsid w:val="31547AB0"/>
    <w:rsid w:val="31576CF6"/>
    <w:rsid w:val="315E1A38"/>
    <w:rsid w:val="316DCD0B"/>
    <w:rsid w:val="31774295"/>
    <w:rsid w:val="318301C1"/>
    <w:rsid w:val="318305D8"/>
    <w:rsid w:val="3184E8E5"/>
    <w:rsid w:val="31906ECC"/>
    <w:rsid w:val="31A02771"/>
    <w:rsid w:val="31A1E991"/>
    <w:rsid w:val="31A212AA"/>
    <w:rsid w:val="31A6F5C4"/>
    <w:rsid w:val="31A94346"/>
    <w:rsid w:val="31B26E08"/>
    <w:rsid w:val="31BF62F7"/>
    <w:rsid w:val="31CD7EF3"/>
    <w:rsid w:val="31F85003"/>
    <w:rsid w:val="31FD9BD6"/>
    <w:rsid w:val="3205895C"/>
    <w:rsid w:val="3210A7C3"/>
    <w:rsid w:val="3224C062"/>
    <w:rsid w:val="32346D27"/>
    <w:rsid w:val="32464584"/>
    <w:rsid w:val="324CA56C"/>
    <w:rsid w:val="32763C8C"/>
    <w:rsid w:val="3277DBB6"/>
    <w:rsid w:val="327A7D5B"/>
    <w:rsid w:val="3292F62D"/>
    <w:rsid w:val="329B7B2B"/>
    <w:rsid w:val="329CA129"/>
    <w:rsid w:val="32BB748B"/>
    <w:rsid w:val="32C37E08"/>
    <w:rsid w:val="32CCB43B"/>
    <w:rsid w:val="32D75035"/>
    <w:rsid w:val="32D7956B"/>
    <w:rsid w:val="32EBB528"/>
    <w:rsid w:val="32EE0F78"/>
    <w:rsid w:val="32EE38AA"/>
    <w:rsid w:val="32F113E1"/>
    <w:rsid w:val="33212F78"/>
    <w:rsid w:val="33231F20"/>
    <w:rsid w:val="33241A1C"/>
    <w:rsid w:val="33258755"/>
    <w:rsid w:val="332B2F96"/>
    <w:rsid w:val="332D531D"/>
    <w:rsid w:val="3352B372"/>
    <w:rsid w:val="337CE4C6"/>
    <w:rsid w:val="33800488"/>
    <w:rsid w:val="33859D8D"/>
    <w:rsid w:val="33894B77"/>
    <w:rsid w:val="3390CA25"/>
    <w:rsid w:val="3394037B"/>
    <w:rsid w:val="3399214F"/>
    <w:rsid w:val="33A40D8A"/>
    <w:rsid w:val="33A4314A"/>
    <w:rsid w:val="33D9B089"/>
    <w:rsid w:val="33DB5375"/>
    <w:rsid w:val="33EDD725"/>
    <w:rsid w:val="33EDDDFF"/>
    <w:rsid w:val="33F3B804"/>
    <w:rsid w:val="3404714B"/>
    <w:rsid w:val="34077F53"/>
    <w:rsid w:val="340B2E4C"/>
    <w:rsid w:val="3421010A"/>
    <w:rsid w:val="34265B57"/>
    <w:rsid w:val="342EC0DC"/>
    <w:rsid w:val="3437BFB1"/>
    <w:rsid w:val="3461D546"/>
    <w:rsid w:val="34746365"/>
    <w:rsid w:val="3478D118"/>
    <w:rsid w:val="347A5E34"/>
    <w:rsid w:val="347E5650"/>
    <w:rsid w:val="3484384F"/>
    <w:rsid w:val="3497356E"/>
    <w:rsid w:val="34977B2A"/>
    <w:rsid w:val="34A64640"/>
    <w:rsid w:val="34A88EA7"/>
    <w:rsid w:val="34ABD8CF"/>
    <w:rsid w:val="34B674EB"/>
    <w:rsid w:val="34BA3C89"/>
    <w:rsid w:val="34CCD452"/>
    <w:rsid w:val="34D50F58"/>
    <w:rsid w:val="34D90BED"/>
    <w:rsid w:val="34DD1687"/>
    <w:rsid w:val="34E7F0B1"/>
    <w:rsid w:val="34EC623B"/>
    <w:rsid w:val="34F14022"/>
    <w:rsid w:val="3509F89C"/>
    <w:rsid w:val="352D1CF6"/>
    <w:rsid w:val="353C32CF"/>
    <w:rsid w:val="353D2A1E"/>
    <w:rsid w:val="353DB503"/>
    <w:rsid w:val="3544F55D"/>
    <w:rsid w:val="35590648"/>
    <w:rsid w:val="355F8852"/>
    <w:rsid w:val="3590713A"/>
    <w:rsid w:val="359B622E"/>
    <w:rsid w:val="359F69D2"/>
    <w:rsid w:val="35A3A2AC"/>
    <w:rsid w:val="35ACFF27"/>
    <w:rsid w:val="35AD2D23"/>
    <w:rsid w:val="35B6FC5C"/>
    <w:rsid w:val="35B9AF21"/>
    <w:rsid w:val="35B9F390"/>
    <w:rsid w:val="35C1616F"/>
    <w:rsid w:val="35CA913D"/>
    <w:rsid w:val="35CB8DE2"/>
    <w:rsid w:val="35D224E3"/>
    <w:rsid w:val="35D27EC3"/>
    <w:rsid w:val="36097E50"/>
    <w:rsid w:val="361252C3"/>
    <w:rsid w:val="361BA949"/>
    <w:rsid w:val="3623787C"/>
    <w:rsid w:val="36269F23"/>
    <w:rsid w:val="362EE4C0"/>
    <w:rsid w:val="36334B8B"/>
    <w:rsid w:val="36445F08"/>
    <w:rsid w:val="364A11A8"/>
    <w:rsid w:val="3674DC4E"/>
    <w:rsid w:val="368966E3"/>
    <w:rsid w:val="36AFA77B"/>
    <w:rsid w:val="36C02800"/>
    <w:rsid w:val="36C7A4C7"/>
    <w:rsid w:val="36D62D25"/>
    <w:rsid w:val="36E418E6"/>
    <w:rsid w:val="36EE5228"/>
    <w:rsid w:val="3703FBFC"/>
    <w:rsid w:val="37103EA6"/>
    <w:rsid w:val="372001EF"/>
    <w:rsid w:val="3722E9B0"/>
    <w:rsid w:val="3733F9B2"/>
    <w:rsid w:val="373AD88B"/>
    <w:rsid w:val="373B99C3"/>
    <w:rsid w:val="374B4CD9"/>
    <w:rsid w:val="3753817E"/>
    <w:rsid w:val="37564860"/>
    <w:rsid w:val="37578D24"/>
    <w:rsid w:val="375EBA57"/>
    <w:rsid w:val="3761B6BB"/>
    <w:rsid w:val="376CA9DB"/>
    <w:rsid w:val="3792CF1E"/>
    <w:rsid w:val="379621A7"/>
    <w:rsid w:val="379AFDCE"/>
    <w:rsid w:val="37AAC158"/>
    <w:rsid w:val="37B1513A"/>
    <w:rsid w:val="37B7D93E"/>
    <w:rsid w:val="37CCF715"/>
    <w:rsid w:val="37DB9D18"/>
    <w:rsid w:val="37DFFFAE"/>
    <w:rsid w:val="37E3F4A6"/>
    <w:rsid w:val="37E7807B"/>
    <w:rsid w:val="37F42A69"/>
    <w:rsid w:val="38055F24"/>
    <w:rsid w:val="3816FC87"/>
    <w:rsid w:val="3817446A"/>
    <w:rsid w:val="381C2BE6"/>
    <w:rsid w:val="3828E0E4"/>
    <w:rsid w:val="383DCC52"/>
    <w:rsid w:val="383F0FCC"/>
    <w:rsid w:val="38474471"/>
    <w:rsid w:val="385BA283"/>
    <w:rsid w:val="386E6A33"/>
    <w:rsid w:val="3876E0D3"/>
    <w:rsid w:val="387F1CE6"/>
    <w:rsid w:val="388BA8FE"/>
    <w:rsid w:val="38972914"/>
    <w:rsid w:val="389BFB69"/>
    <w:rsid w:val="38A1CC7F"/>
    <w:rsid w:val="38AE872F"/>
    <w:rsid w:val="38C049CE"/>
    <w:rsid w:val="38C95D7C"/>
    <w:rsid w:val="38CC42B8"/>
    <w:rsid w:val="38D6313B"/>
    <w:rsid w:val="38D77E4D"/>
    <w:rsid w:val="38F8437B"/>
    <w:rsid w:val="390231FF"/>
    <w:rsid w:val="391B91B4"/>
    <w:rsid w:val="391E5319"/>
    <w:rsid w:val="391FCB5C"/>
    <w:rsid w:val="392330D5"/>
    <w:rsid w:val="392C33C0"/>
    <w:rsid w:val="393675F8"/>
    <w:rsid w:val="39382F51"/>
    <w:rsid w:val="3940449E"/>
    <w:rsid w:val="39423BC0"/>
    <w:rsid w:val="394D219B"/>
    <w:rsid w:val="39767959"/>
    <w:rsid w:val="397BD00F"/>
    <w:rsid w:val="3980956C"/>
    <w:rsid w:val="3981B2BE"/>
    <w:rsid w:val="3982CFC2"/>
    <w:rsid w:val="398F27DD"/>
    <w:rsid w:val="39B53264"/>
    <w:rsid w:val="39CC53B9"/>
    <w:rsid w:val="39D2EFDC"/>
    <w:rsid w:val="39D36AAE"/>
    <w:rsid w:val="39D3B3E4"/>
    <w:rsid w:val="39D47862"/>
    <w:rsid w:val="39ED148F"/>
    <w:rsid w:val="39F32A75"/>
    <w:rsid w:val="39FDFFFB"/>
    <w:rsid w:val="3A0C6C05"/>
    <w:rsid w:val="3A109B41"/>
    <w:rsid w:val="3A10D7C5"/>
    <w:rsid w:val="3A1335AF"/>
    <w:rsid w:val="3A17B2B5"/>
    <w:rsid w:val="3A183480"/>
    <w:rsid w:val="3A20A5A2"/>
    <w:rsid w:val="3A305242"/>
    <w:rsid w:val="3A35C7E3"/>
    <w:rsid w:val="3A3C7F1C"/>
    <w:rsid w:val="3A4B332F"/>
    <w:rsid w:val="3A50237F"/>
    <w:rsid w:val="3A536C90"/>
    <w:rsid w:val="3A567933"/>
    <w:rsid w:val="3A5ADA56"/>
    <w:rsid w:val="3A5B10BA"/>
    <w:rsid w:val="3A6E6809"/>
    <w:rsid w:val="3A7146B1"/>
    <w:rsid w:val="3A8793CA"/>
    <w:rsid w:val="3A9A1796"/>
    <w:rsid w:val="3AA2EFDF"/>
    <w:rsid w:val="3AAA2A51"/>
    <w:rsid w:val="3ABA237A"/>
    <w:rsid w:val="3ABB9BBD"/>
    <w:rsid w:val="3AC75FFD"/>
    <w:rsid w:val="3ACBB49C"/>
    <w:rsid w:val="3AD458D8"/>
    <w:rsid w:val="3AF0D08B"/>
    <w:rsid w:val="3B06BCAE"/>
    <w:rsid w:val="3B0CC0D5"/>
    <w:rsid w:val="3B2103EF"/>
    <w:rsid w:val="3B62E4C3"/>
    <w:rsid w:val="3B7C6F73"/>
    <w:rsid w:val="3B89A8B3"/>
    <w:rsid w:val="3B9A1859"/>
    <w:rsid w:val="3BAF1F6F"/>
    <w:rsid w:val="3BB42A31"/>
    <w:rsid w:val="3BE463C9"/>
    <w:rsid w:val="3BE54B00"/>
    <w:rsid w:val="3BE928EC"/>
    <w:rsid w:val="3BF05ADF"/>
    <w:rsid w:val="3C06AA77"/>
    <w:rsid w:val="3C14F49B"/>
    <w:rsid w:val="3C1C0C08"/>
    <w:rsid w:val="3C1C9E14"/>
    <w:rsid w:val="3C2AA0DC"/>
    <w:rsid w:val="3C2AFE1D"/>
    <w:rsid w:val="3C2AFE47"/>
    <w:rsid w:val="3C3DE405"/>
    <w:rsid w:val="3C420EC3"/>
    <w:rsid w:val="3C42D196"/>
    <w:rsid w:val="3C4F0DDD"/>
    <w:rsid w:val="3C5A95AA"/>
    <w:rsid w:val="3C5B107C"/>
    <w:rsid w:val="3C6AFEC7"/>
    <w:rsid w:val="3C6F1C38"/>
    <w:rsid w:val="3C773811"/>
    <w:rsid w:val="3C78BFD4"/>
    <w:rsid w:val="3C7DF8ED"/>
    <w:rsid w:val="3C889704"/>
    <w:rsid w:val="3C97E700"/>
    <w:rsid w:val="3C97F627"/>
    <w:rsid w:val="3CB89167"/>
    <w:rsid w:val="3CB9532C"/>
    <w:rsid w:val="3CC1FA7A"/>
    <w:rsid w:val="3CC6ACD4"/>
    <w:rsid w:val="3CCA0166"/>
    <w:rsid w:val="3CCAF575"/>
    <w:rsid w:val="3CD75F4B"/>
    <w:rsid w:val="3D0BF4E7"/>
    <w:rsid w:val="3D1F591A"/>
    <w:rsid w:val="3D2ED181"/>
    <w:rsid w:val="3D4163A1"/>
    <w:rsid w:val="3D419377"/>
    <w:rsid w:val="3D483C03"/>
    <w:rsid w:val="3D50D835"/>
    <w:rsid w:val="3D6055DA"/>
    <w:rsid w:val="3D649541"/>
    <w:rsid w:val="3D65B213"/>
    <w:rsid w:val="3D6D68A5"/>
    <w:rsid w:val="3D6FDD07"/>
    <w:rsid w:val="3D7B4BCA"/>
    <w:rsid w:val="3D8A3699"/>
    <w:rsid w:val="3D8D4243"/>
    <w:rsid w:val="3D907A01"/>
    <w:rsid w:val="3D9A689E"/>
    <w:rsid w:val="3D9CCE9F"/>
    <w:rsid w:val="3D9E6388"/>
    <w:rsid w:val="3DA3FDC6"/>
    <w:rsid w:val="3DAE6199"/>
    <w:rsid w:val="3DAF5F92"/>
    <w:rsid w:val="3DBEC078"/>
    <w:rsid w:val="3DC02C8E"/>
    <w:rsid w:val="3DC2C302"/>
    <w:rsid w:val="3DC43378"/>
    <w:rsid w:val="3DCCF5F7"/>
    <w:rsid w:val="3DDEA1F7"/>
    <w:rsid w:val="3DE5F1CD"/>
    <w:rsid w:val="3DE6BB34"/>
    <w:rsid w:val="3DEBB31F"/>
    <w:rsid w:val="3E28A2BA"/>
    <w:rsid w:val="3E2CEFC8"/>
    <w:rsid w:val="3E3E5D70"/>
    <w:rsid w:val="3E4B0335"/>
    <w:rsid w:val="3E4D19A4"/>
    <w:rsid w:val="3E4F70ED"/>
    <w:rsid w:val="3E53F8BA"/>
    <w:rsid w:val="3E6322BE"/>
    <w:rsid w:val="3E7B06AA"/>
    <w:rsid w:val="3E7BF0C1"/>
    <w:rsid w:val="3E852327"/>
    <w:rsid w:val="3EA6DBD1"/>
    <w:rsid w:val="3ECAE407"/>
    <w:rsid w:val="3ED2D3B1"/>
    <w:rsid w:val="3ED484F2"/>
    <w:rsid w:val="3EE3C17C"/>
    <w:rsid w:val="3EEEADB7"/>
    <w:rsid w:val="3EF65985"/>
    <w:rsid w:val="3F13665E"/>
    <w:rsid w:val="3F148A7E"/>
    <w:rsid w:val="3F2503D5"/>
    <w:rsid w:val="3F26C1FD"/>
    <w:rsid w:val="3F3E2787"/>
    <w:rsid w:val="3F45610D"/>
    <w:rsid w:val="3F497682"/>
    <w:rsid w:val="3F4A8251"/>
    <w:rsid w:val="3F4F8951"/>
    <w:rsid w:val="3F546165"/>
    <w:rsid w:val="3F5A2617"/>
    <w:rsid w:val="3F5C5C3D"/>
    <w:rsid w:val="3F60B0DD"/>
    <w:rsid w:val="3F6EEC20"/>
    <w:rsid w:val="3F74E064"/>
    <w:rsid w:val="3F755077"/>
    <w:rsid w:val="3F7966BB"/>
    <w:rsid w:val="3F7B9B29"/>
    <w:rsid w:val="3F8175F2"/>
    <w:rsid w:val="3F89E992"/>
    <w:rsid w:val="3F925955"/>
    <w:rsid w:val="3F965381"/>
    <w:rsid w:val="3F98BE81"/>
    <w:rsid w:val="3F9C2FAA"/>
    <w:rsid w:val="3F9E5A8D"/>
    <w:rsid w:val="3FB66E8C"/>
    <w:rsid w:val="3FBA7795"/>
    <w:rsid w:val="3FBDB04A"/>
    <w:rsid w:val="3FBE3A62"/>
    <w:rsid w:val="3FCB6F57"/>
    <w:rsid w:val="3FCCFEDB"/>
    <w:rsid w:val="3FCDD477"/>
    <w:rsid w:val="3FDD9642"/>
    <w:rsid w:val="3FEFD6F0"/>
    <w:rsid w:val="3FF748AC"/>
    <w:rsid w:val="3FF79CF2"/>
    <w:rsid w:val="400729D4"/>
    <w:rsid w:val="401E53D9"/>
    <w:rsid w:val="401E747C"/>
    <w:rsid w:val="40265CA7"/>
    <w:rsid w:val="402C58D7"/>
    <w:rsid w:val="4032CE8A"/>
    <w:rsid w:val="40335A6F"/>
    <w:rsid w:val="40443ED0"/>
    <w:rsid w:val="404C0E19"/>
    <w:rsid w:val="4050700D"/>
    <w:rsid w:val="40614BAC"/>
    <w:rsid w:val="4068905D"/>
    <w:rsid w:val="407360B7"/>
    <w:rsid w:val="4080017B"/>
    <w:rsid w:val="40879B54"/>
    <w:rsid w:val="408AFB2C"/>
    <w:rsid w:val="40B8911F"/>
    <w:rsid w:val="40B970E8"/>
    <w:rsid w:val="40C43876"/>
    <w:rsid w:val="40CA1BDA"/>
    <w:rsid w:val="40DADBF8"/>
    <w:rsid w:val="40E1A526"/>
    <w:rsid w:val="40E2F453"/>
    <w:rsid w:val="40E55CCB"/>
    <w:rsid w:val="40E65553"/>
    <w:rsid w:val="40EF827D"/>
    <w:rsid w:val="40F2045E"/>
    <w:rsid w:val="40F45033"/>
    <w:rsid w:val="40FA392D"/>
    <w:rsid w:val="41061BC1"/>
    <w:rsid w:val="410868F8"/>
    <w:rsid w:val="4108A1A5"/>
    <w:rsid w:val="410D43E4"/>
    <w:rsid w:val="41275695"/>
    <w:rsid w:val="413415A5"/>
    <w:rsid w:val="4142BCA9"/>
    <w:rsid w:val="414AA934"/>
    <w:rsid w:val="414F1C1A"/>
    <w:rsid w:val="41574FA7"/>
    <w:rsid w:val="415BB99E"/>
    <w:rsid w:val="41755330"/>
    <w:rsid w:val="417966A3"/>
    <w:rsid w:val="4185957F"/>
    <w:rsid w:val="418711AF"/>
    <w:rsid w:val="419FACC2"/>
    <w:rsid w:val="41A91D77"/>
    <w:rsid w:val="41AF899E"/>
    <w:rsid w:val="41C3375B"/>
    <w:rsid w:val="41CF2AD0"/>
    <w:rsid w:val="41D99AD3"/>
    <w:rsid w:val="41EF715E"/>
    <w:rsid w:val="41F1DDB8"/>
    <w:rsid w:val="41F52E87"/>
    <w:rsid w:val="421291BF"/>
    <w:rsid w:val="4213CC85"/>
    <w:rsid w:val="421B4083"/>
    <w:rsid w:val="421D8A8B"/>
    <w:rsid w:val="42212400"/>
    <w:rsid w:val="4234B7E2"/>
    <w:rsid w:val="42456E5E"/>
    <w:rsid w:val="42568BF1"/>
    <w:rsid w:val="425D14BD"/>
    <w:rsid w:val="4270BCF1"/>
    <w:rsid w:val="427D01CF"/>
    <w:rsid w:val="4281D2BC"/>
    <w:rsid w:val="4295433D"/>
    <w:rsid w:val="429F0FD9"/>
    <w:rsid w:val="42A3825A"/>
    <w:rsid w:val="42A9E0BF"/>
    <w:rsid w:val="42B2C4F3"/>
    <w:rsid w:val="42C6ADA2"/>
    <w:rsid w:val="42D313AF"/>
    <w:rsid w:val="42D8222E"/>
    <w:rsid w:val="42E67995"/>
    <w:rsid w:val="42EC3382"/>
    <w:rsid w:val="43045C74"/>
    <w:rsid w:val="4305DDA6"/>
    <w:rsid w:val="4308FD5E"/>
    <w:rsid w:val="431188D7"/>
    <w:rsid w:val="432A2524"/>
    <w:rsid w:val="4339B5AC"/>
    <w:rsid w:val="4341A332"/>
    <w:rsid w:val="434344F5"/>
    <w:rsid w:val="434B59FF"/>
    <w:rsid w:val="4373EC8F"/>
    <w:rsid w:val="43799DBC"/>
    <w:rsid w:val="43887D20"/>
    <w:rsid w:val="438E2219"/>
    <w:rsid w:val="43A0CB08"/>
    <w:rsid w:val="43A613B9"/>
    <w:rsid w:val="43A6AD49"/>
    <w:rsid w:val="43A9660E"/>
    <w:rsid w:val="43AF6EB5"/>
    <w:rsid w:val="43BF5298"/>
    <w:rsid w:val="43CE05D6"/>
    <w:rsid w:val="43D08578"/>
    <w:rsid w:val="43D73488"/>
    <w:rsid w:val="43D8551A"/>
    <w:rsid w:val="43D8ED18"/>
    <w:rsid w:val="43E55C9A"/>
    <w:rsid w:val="43E78309"/>
    <w:rsid w:val="43F38849"/>
    <w:rsid w:val="4409AA22"/>
    <w:rsid w:val="441A9515"/>
    <w:rsid w:val="441BE8EE"/>
    <w:rsid w:val="441D7244"/>
    <w:rsid w:val="441DF615"/>
    <w:rsid w:val="44356CF7"/>
    <w:rsid w:val="444CD22C"/>
    <w:rsid w:val="44582526"/>
    <w:rsid w:val="44662261"/>
    <w:rsid w:val="44687F1F"/>
    <w:rsid w:val="44895028"/>
    <w:rsid w:val="448C89C9"/>
    <w:rsid w:val="449409E0"/>
    <w:rsid w:val="44999A61"/>
    <w:rsid w:val="44ACF3F2"/>
    <w:rsid w:val="44B49EF6"/>
    <w:rsid w:val="44C05FE3"/>
    <w:rsid w:val="44D2D445"/>
    <w:rsid w:val="44DECFB3"/>
    <w:rsid w:val="44ED0220"/>
    <w:rsid w:val="44EF04B3"/>
    <w:rsid w:val="44F862AD"/>
    <w:rsid w:val="44FC055F"/>
    <w:rsid w:val="45046A77"/>
    <w:rsid w:val="450D8908"/>
    <w:rsid w:val="45141A79"/>
    <w:rsid w:val="4536948D"/>
    <w:rsid w:val="45495A3B"/>
    <w:rsid w:val="4554C8B3"/>
    <w:rsid w:val="4556B871"/>
    <w:rsid w:val="45744B56"/>
    <w:rsid w:val="457794AC"/>
    <w:rsid w:val="45A16C96"/>
    <w:rsid w:val="45A6C911"/>
    <w:rsid w:val="45AFA023"/>
    <w:rsid w:val="45B11094"/>
    <w:rsid w:val="45BDDAB2"/>
    <w:rsid w:val="45C38CE5"/>
    <w:rsid w:val="45D05E22"/>
    <w:rsid w:val="45D8D1AD"/>
    <w:rsid w:val="45FAC7B8"/>
    <w:rsid w:val="4601F2C2"/>
    <w:rsid w:val="460651EE"/>
    <w:rsid w:val="460F4E30"/>
    <w:rsid w:val="46153B0C"/>
    <w:rsid w:val="462D0247"/>
    <w:rsid w:val="463EA9FF"/>
    <w:rsid w:val="4644B073"/>
    <w:rsid w:val="4648C453"/>
    <w:rsid w:val="4659F588"/>
    <w:rsid w:val="465E871A"/>
    <w:rsid w:val="46636A19"/>
    <w:rsid w:val="4668824B"/>
    <w:rsid w:val="46734149"/>
    <w:rsid w:val="46B96335"/>
    <w:rsid w:val="46BB4F9D"/>
    <w:rsid w:val="46BD93A4"/>
    <w:rsid w:val="46C04002"/>
    <w:rsid w:val="46DED391"/>
    <w:rsid w:val="46E402D7"/>
    <w:rsid w:val="46E73DA8"/>
    <w:rsid w:val="46F06619"/>
    <w:rsid w:val="46F6DCD8"/>
    <w:rsid w:val="471963DC"/>
    <w:rsid w:val="471F23CB"/>
    <w:rsid w:val="473C6BD9"/>
    <w:rsid w:val="474B7E42"/>
    <w:rsid w:val="475455D9"/>
    <w:rsid w:val="47549A75"/>
    <w:rsid w:val="4764A69F"/>
    <w:rsid w:val="4766422D"/>
    <w:rsid w:val="476A3645"/>
    <w:rsid w:val="476C35E0"/>
    <w:rsid w:val="4781E5C3"/>
    <w:rsid w:val="478640AE"/>
    <w:rsid w:val="478D71C3"/>
    <w:rsid w:val="479639F5"/>
    <w:rsid w:val="47A35729"/>
    <w:rsid w:val="47B178C3"/>
    <w:rsid w:val="47BED03E"/>
    <w:rsid w:val="47C140C6"/>
    <w:rsid w:val="47CB9A9D"/>
    <w:rsid w:val="47CF628A"/>
    <w:rsid w:val="47D2CAFB"/>
    <w:rsid w:val="47E494B4"/>
    <w:rsid w:val="47EF9FB2"/>
    <w:rsid w:val="47F6CDDE"/>
    <w:rsid w:val="480AD34B"/>
    <w:rsid w:val="480AF27A"/>
    <w:rsid w:val="480C60F5"/>
    <w:rsid w:val="480D26CF"/>
    <w:rsid w:val="48186D6C"/>
    <w:rsid w:val="483C0B39"/>
    <w:rsid w:val="484052F9"/>
    <w:rsid w:val="48456C70"/>
    <w:rsid w:val="484659DA"/>
    <w:rsid w:val="484BBD96"/>
    <w:rsid w:val="485348E9"/>
    <w:rsid w:val="485519B7"/>
    <w:rsid w:val="48567FC6"/>
    <w:rsid w:val="485F5C00"/>
    <w:rsid w:val="486C5B1A"/>
    <w:rsid w:val="4873A595"/>
    <w:rsid w:val="4878845D"/>
    <w:rsid w:val="4879B3D3"/>
    <w:rsid w:val="488AEEAA"/>
    <w:rsid w:val="4892C3BB"/>
    <w:rsid w:val="4896A4AB"/>
    <w:rsid w:val="489BC4EE"/>
    <w:rsid w:val="489DF6BB"/>
    <w:rsid w:val="48A0686D"/>
    <w:rsid w:val="48A08DC6"/>
    <w:rsid w:val="48A12047"/>
    <w:rsid w:val="48A26A61"/>
    <w:rsid w:val="48ADADAB"/>
    <w:rsid w:val="48BB268E"/>
    <w:rsid w:val="48BDB3DE"/>
    <w:rsid w:val="48D03F62"/>
    <w:rsid w:val="48D4B306"/>
    <w:rsid w:val="48EA1A20"/>
    <w:rsid w:val="48F16738"/>
    <w:rsid w:val="49154CD6"/>
    <w:rsid w:val="491A10E3"/>
    <w:rsid w:val="4928802E"/>
    <w:rsid w:val="4940D3AA"/>
    <w:rsid w:val="494BBFE2"/>
    <w:rsid w:val="4952EDFA"/>
    <w:rsid w:val="495BF6CD"/>
    <w:rsid w:val="496B32EB"/>
    <w:rsid w:val="49700D4E"/>
    <w:rsid w:val="49764AC1"/>
    <w:rsid w:val="498C9D23"/>
    <w:rsid w:val="499B5758"/>
    <w:rsid w:val="49A9787D"/>
    <w:rsid w:val="49B240D6"/>
    <w:rsid w:val="49B9EB6C"/>
    <w:rsid w:val="49C07343"/>
    <w:rsid w:val="49C67559"/>
    <w:rsid w:val="49C8A0CE"/>
    <w:rsid w:val="49E2B22D"/>
    <w:rsid w:val="49E33988"/>
    <w:rsid w:val="49F2F05F"/>
    <w:rsid w:val="49F591D3"/>
    <w:rsid w:val="49F6FE1D"/>
    <w:rsid w:val="49F75253"/>
    <w:rsid w:val="4A4467FF"/>
    <w:rsid w:val="4A493A30"/>
    <w:rsid w:val="4A4C35F1"/>
    <w:rsid w:val="4A585583"/>
    <w:rsid w:val="4A5A906C"/>
    <w:rsid w:val="4A60393A"/>
    <w:rsid w:val="4A6826A2"/>
    <w:rsid w:val="4A789BC2"/>
    <w:rsid w:val="4A7A7167"/>
    <w:rsid w:val="4A8B06FE"/>
    <w:rsid w:val="4AA2170E"/>
    <w:rsid w:val="4AADAE4B"/>
    <w:rsid w:val="4ABC1962"/>
    <w:rsid w:val="4AD351A2"/>
    <w:rsid w:val="4ADA90E4"/>
    <w:rsid w:val="4ADE2594"/>
    <w:rsid w:val="4AE59D71"/>
    <w:rsid w:val="4AF990D1"/>
    <w:rsid w:val="4AFC0632"/>
    <w:rsid w:val="4B03725F"/>
    <w:rsid w:val="4B040D6E"/>
    <w:rsid w:val="4B070423"/>
    <w:rsid w:val="4B121B22"/>
    <w:rsid w:val="4B1A3637"/>
    <w:rsid w:val="4B1DB2DF"/>
    <w:rsid w:val="4B30B39B"/>
    <w:rsid w:val="4B3319F8"/>
    <w:rsid w:val="4B3FAC37"/>
    <w:rsid w:val="4B49DC7B"/>
    <w:rsid w:val="4B4E56DA"/>
    <w:rsid w:val="4B5AFAAC"/>
    <w:rsid w:val="4B632311"/>
    <w:rsid w:val="4B66216C"/>
    <w:rsid w:val="4B77F3BB"/>
    <w:rsid w:val="4B78D678"/>
    <w:rsid w:val="4B96FCC2"/>
    <w:rsid w:val="4B9C10CD"/>
    <w:rsid w:val="4B9DF2CC"/>
    <w:rsid w:val="4BA1866E"/>
    <w:rsid w:val="4BAFC576"/>
    <w:rsid w:val="4BBE5310"/>
    <w:rsid w:val="4BD44B3F"/>
    <w:rsid w:val="4BD8CC83"/>
    <w:rsid w:val="4BF75E96"/>
    <w:rsid w:val="4C0021EF"/>
    <w:rsid w:val="4C16A792"/>
    <w:rsid w:val="4C3D166B"/>
    <w:rsid w:val="4C4FE27B"/>
    <w:rsid w:val="4C52796C"/>
    <w:rsid w:val="4C5513B2"/>
    <w:rsid w:val="4C69780F"/>
    <w:rsid w:val="4C76C84C"/>
    <w:rsid w:val="4C78A9C5"/>
    <w:rsid w:val="4C79F5F5"/>
    <w:rsid w:val="4C924161"/>
    <w:rsid w:val="4CADEB83"/>
    <w:rsid w:val="4CB98340"/>
    <w:rsid w:val="4CBF8836"/>
    <w:rsid w:val="4CC44E8E"/>
    <w:rsid w:val="4CCA3F01"/>
    <w:rsid w:val="4CD1528E"/>
    <w:rsid w:val="4CE1193F"/>
    <w:rsid w:val="4CFB6212"/>
    <w:rsid w:val="4CFE905D"/>
    <w:rsid w:val="4D074BED"/>
    <w:rsid w:val="4D23D3C9"/>
    <w:rsid w:val="4D26A657"/>
    <w:rsid w:val="4D2BC501"/>
    <w:rsid w:val="4D2C13E8"/>
    <w:rsid w:val="4D2C1D54"/>
    <w:rsid w:val="4D3441CF"/>
    <w:rsid w:val="4D3FCEB4"/>
    <w:rsid w:val="4D48B59D"/>
    <w:rsid w:val="4D4BF715"/>
    <w:rsid w:val="4D4C78A5"/>
    <w:rsid w:val="4D4F3AE9"/>
    <w:rsid w:val="4D4F4DBB"/>
    <w:rsid w:val="4D6EA0AF"/>
    <w:rsid w:val="4D7908D1"/>
    <w:rsid w:val="4D7E3B41"/>
    <w:rsid w:val="4D7F7132"/>
    <w:rsid w:val="4D814232"/>
    <w:rsid w:val="4D85D950"/>
    <w:rsid w:val="4D8DEE57"/>
    <w:rsid w:val="4D9F01AD"/>
    <w:rsid w:val="4DA187C4"/>
    <w:rsid w:val="4DAAB776"/>
    <w:rsid w:val="4DB08C68"/>
    <w:rsid w:val="4DB786FF"/>
    <w:rsid w:val="4DCAD53E"/>
    <w:rsid w:val="4DCE2A3E"/>
    <w:rsid w:val="4DDA91C7"/>
    <w:rsid w:val="4DE11D40"/>
    <w:rsid w:val="4DE5FF38"/>
    <w:rsid w:val="4DE72D21"/>
    <w:rsid w:val="4DEF6A49"/>
    <w:rsid w:val="4DF412E1"/>
    <w:rsid w:val="4E072494"/>
    <w:rsid w:val="4E0DC845"/>
    <w:rsid w:val="4E1298AD"/>
    <w:rsid w:val="4E147A26"/>
    <w:rsid w:val="4E223B3F"/>
    <w:rsid w:val="4E38A14C"/>
    <w:rsid w:val="4E3C5AF2"/>
    <w:rsid w:val="4E3C9C12"/>
    <w:rsid w:val="4E41AABC"/>
    <w:rsid w:val="4E445964"/>
    <w:rsid w:val="4E47FCFC"/>
    <w:rsid w:val="4E4FC258"/>
    <w:rsid w:val="4E576708"/>
    <w:rsid w:val="4E57BD36"/>
    <w:rsid w:val="4E6854E0"/>
    <w:rsid w:val="4E6B2AF4"/>
    <w:rsid w:val="4E6E3CD9"/>
    <w:rsid w:val="4E7CE9A0"/>
    <w:rsid w:val="4E9A60BE"/>
    <w:rsid w:val="4EAF0450"/>
    <w:rsid w:val="4EC6D635"/>
    <w:rsid w:val="4ECAC376"/>
    <w:rsid w:val="4ED01230"/>
    <w:rsid w:val="4ED6C699"/>
    <w:rsid w:val="4EDF4474"/>
    <w:rsid w:val="4EE43FF7"/>
    <w:rsid w:val="4EF5F3D2"/>
    <w:rsid w:val="4F06DB9B"/>
    <w:rsid w:val="4F08D789"/>
    <w:rsid w:val="4F2BC6A6"/>
    <w:rsid w:val="4F3AA8DC"/>
    <w:rsid w:val="4F3FD832"/>
    <w:rsid w:val="4F535760"/>
    <w:rsid w:val="4F53D139"/>
    <w:rsid w:val="4F568D2F"/>
    <w:rsid w:val="4F58F85C"/>
    <w:rsid w:val="4F5C1FCD"/>
    <w:rsid w:val="4F60A22D"/>
    <w:rsid w:val="4F63EE0C"/>
    <w:rsid w:val="4F700749"/>
    <w:rsid w:val="4F712AF9"/>
    <w:rsid w:val="4F766228"/>
    <w:rsid w:val="4F778E62"/>
    <w:rsid w:val="4F862479"/>
    <w:rsid w:val="4F8893F2"/>
    <w:rsid w:val="4F9B1910"/>
    <w:rsid w:val="4FAE7BDF"/>
    <w:rsid w:val="4FBE24BA"/>
    <w:rsid w:val="4FC75DC7"/>
    <w:rsid w:val="4FDA313E"/>
    <w:rsid w:val="4FE0914C"/>
    <w:rsid w:val="4FEAE63C"/>
    <w:rsid w:val="4FF54430"/>
    <w:rsid w:val="4FFCDC02"/>
    <w:rsid w:val="5001DFC3"/>
    <w:rsid w:val="50068B1B"/>
    <w:rsid w:val="5021C7FD"/>
    <w:rsid w:val="5031D268"/>
    <w:rsid w:val="50370997"/>
    <w:rsid w:val="503FB74F"/>
    <w:rsid w:val="50540C33"/>
    <w:rsid w:val="50557305"/>
    <w:rsid w:val="5060457B"/>
    <w:rsid w:val="506E8872"/>
    <w:rsid w:val="507349F5"/>
    <w:rsid w:val="50843174"/>
    <w:rsid w:val="509F3E42"/>
    <w:rsid w:val="50A0A18B"/>
    <w:rsid w:val="50B8E2F4"/>
    <w:rsid w:val="50C8D2ED"/>
    <w:rsid w:val="50CC9BA1"/>
    <w:rsid w:val="50E82D2A"/>
    <w:rsid w:val="50EDEA19"/>
    <w:rsid w:val="50F26088"/>
    <w:rsid w:val="5110F11D"/>
    <w:rsid w:val="5111BA9B"/>
    <w:rsid w:val="5118530E"/>
    <w:rsid w:val="5127CD39"/>
    <w:rsid w:val="513FE966"/>
    <w:rsid w:val="51474353"/>
    <w:rsid w:val="514C3B81"/>
    <w:rsid w:val="5152A032"/>
    <w:rsid w:val="515E30D8"/>
    <w:rsid w:val="516200AA"/>
    <w:rsid w:val="516C0AF0"/>
    <w:rsid w:val="5172B3E3"/>
    <w:rsid w:val="5172D3C3"/>
    <w:rsid w:val="517611FF"/>
    <w:rsid w:val="51786664"/>
    <w:rsid w:val="517AA169"/>
    <w:rsid w:val="517E2325"/>
    <w:rsid w:val="518C8CFC"/>
    <w:rsid w:val="518E7155"/>
    <w:rsid w:val="5197EC0C"/>
    <w:rsid w:val="51AD5696"/>
    <w:rsid w:val="51B3CB71"/>
    <w:rsid w:val="51CDA2C9"/>
    <w:rsid w:val="51CF55DA"/>
    <w:rsid w:val="51D0E795"/>
    <w:rsid w:val="51E52EEF"/>
    <w:rsid w:val="51F87059"/>
    <w:rsid w:val="520A9CDE"/>
    <w:rsid w:val="520B0F79"/>
    <w:rsid w:val="522260F8"/>
    <w:rsid w:val="52255B76"/>
    <w:rsid w:val="5225B1BF"/>
    <w:rsid w:val="52365187"/>
    <w:rsid w:val="524C79F4"/>
    <w:rsid w:val="525247D6"/>
    <w:rsid w:val="5254B355"/>
    <w:rsid w:val="526DDBB2"/>
    <w:rsid w:val="5279ABE7"/>
    <w:rsid w:val="527F2121"/>
    <w:rsid w:val="528C7614"/>
    <w:rsid w:val="528E6E52"/>
    <w:rsid w:val="52957463"/>
    <w:rsid w:val="52973B0E"/>
    <w:rsid w:val="52BDC53B"/>
    <w:rsid w:val="52C9ABD7"/>
    <w:rsid w:val="52D95855"/>
    <w:rsid w:val="52DCF7D3"/>
    <w:rsid w:val="52E4CFD0"/>
    <w:rsid w:val="52EF5149"/>
    <w:rsid w:val="52FFA40D"/>
    <w:rsid w:val="530E8444"/>
    <w:rsid w:val="532BC0C3"/>
    <w:rsid w:val="53339C0F"/>
    <w:rsid w:val="534BC900"/>
    <w:rsid w:val="534E661C"/>
    <w:rsid w:val="535B004C"/>
    <w:rsid w:val="5366FB7A"/>
    <w:rsid w:val="5372911C"/>
    <w:rsid w:val="53764015"/>
    <w:rsid w:val="537FFC11"/>
    <w:rsid w:val="538934F8"/>
    <w:rsid w:val="538AFE2B"/>
    <w:rsid w:val="53904C08"/>
    <w:rsid w:val="539CB0D6"/>
    <w:rsid w:val="53A1C02B"/>
    <w:rsid w:val="53A43115"/>
    <w:rsid w:val="53AF0DC1"/>
    <w:rsid w:val="53B25ACA"/>
    <w:rsid w:val="53C41314"/>
    <w:rsid w:val="53CB2443"/>
    <w:rsid w:val="53E4077E"/>
    <w:rsid w:val="53E8C06B"/>
    <w:rsid w:val="53E95337"/>
    <w:rsid w:val="53ED9333"/>
    <w:rsid w:val="53F083B6"/>
    <w:rsid w:val="53F545D8"/>
    <w:rsid w:val="53F5E08B"/>
    <w:rsid w:val="54059B98"/>
    <w:rsid w:val="54085FCD"/>
    <w:rsid w:val="540E4331"/>
    <w:rsid w:val="54165E84"/>
    <w:rsid w:val="54182D55"/>
    <w:rsid w:val="5419BA82"/>
    <w:rsid w:val="54330094"/>
    <w:rsid w:val="5435FC91"/>
    <w:rsid w:val="543DF5CE"/>
    <w:rsid w:val="5440EAA1"/>
    <w:rsid w:val="544D2BB2"/>
    <w:rsid w:val="5452099B"/>
    <w:rsid w:val="5458A84B"/>
    <w:rsid w:val="54590CD5"/>
    <w:rsid w:val="545C0515"/>
    <w:rsid w:val="546E5848"/>
    <w:rsid w:val="5474998A"/>
    <w:rsid w:val="548E2D53"/>
    <w:rsid w:val="548F9D9F"/>
    <w:rsid w:val="54918F1F"/>
    <w:rsid w:val="54927599"/>
    <w:rsid w:val="54980752"/>
    <w:rsid w:val="54986DC0"/>
    <w:rsid w:val="5498E892"/>
    <w:rsid w:val="54A07317"/>
    <w:rsid w:val="54A2A1F4"/>
    <w:rsid w:val="54B51A25"/>
    <w:rsid w:val="54C6F7C4"/>
    <w:rsid w:val="54CC0915"/>
    <w:rsid w:val="54D7BF29"/>
    <w:rsid w:val="54D89695"/>
    <w:rsid w:val="54EA367D"/>
    <w:rsid w:val="54EDC592"/>
    <w:rsid w:val="54F1A0D8"/>
    <w:rsid w:val="55099090"/>
    <w:rsid w:val="550B5375"/>
    <w:rsid w:val="550E617D"/>
    <w:rsid w:val="550EB475"/>
    <w:rsid w:val="5552264F"/>
    <w:rsid w:val="555A9E6E"/>
    <w:rsid w:val="555FE375"/>
    <w:rsid w:val="55793449"/>
    <w:rsid w:val="557A61B9"/>
    <w:rsid w:val="557FAEC9"/>
    <w:rsid w:val="5598AF89"/>
    <w:rsid w:val="55A2E255"/>
    <w:rsid w:val="55A5EA90"/>
    <w:rsid w:val="55B6C1E3"/>
    <w:rsid w:val="55C32214"/>
    <w:rsid w:val="55D62E4B"/>
    <w:rsid w:val="55D7E8C0"/>
    <w:rsid w:val="55E20847"/>
    <w:rsid w:val="55EE9CCF"/>
    <w:rsid w:val="560663AE"/>
    <w:rsid w:val="5615DF50"/>
    <w:rsid w:val="561AE216"/>
    <w:rsid w:val="561C5FB4"/>
    <w:rsid w:val="56261155"/>
    <w:rsid w:val="56264F9F"/>
    <w:rsid w:val="562E45FA"/>
    <w:rsid w:val="562FF25D"/>
    <w:rsid w:val="56395E88"/>
    <w:rsid w:val="563F7262"/>
    <w:rsid w:val="5643C160"/>
    <w:rsid w:val="565771BE"/>
    <w:rsid w:val="567371BC"/>
    <w:rsid w:val="568B4C6B"/>
    <w:rsid w:val="569505D6"/>
    <w:rsid w:val="56A113EC"/>
    <w:rsid w:val="56A19AEE"/>
    <w:rsid w:val="56AF115C"/>
    <w:rsid w:val="56B1C741"/>
    <w:rsid w:val="56B8E555"/>
    <w:rsid w:val="56B9CDD1"/>
    <w:rsid w:val="56BCACFE"/>
    <w:rsid w:val="56C29EC3"/>
    <w:rsid w:val="56C3BE2D"/>
    <w:rsid w:val="56C47100"/>
    <w:rsid w:val="56C680CD"/>
    <w:rsid w:val="56DD6EAB"/>
    <w:rsid w:val="56DE1D5B"/>
    <w:rsid w:val="56F2B122"/>
    <w:rsid w:val="56F59AE7"/>
    <w:rsid w:val="56F74314"/>
    <w:rsid w:val="56FA9DAF"/>
    <w:rsid w:val="57052D8E"/>
    <w:rsid w:val="5706BCDE"/>
    <w:rsid w:val="5709C2AA"/>
    <w:rsid w:val="571DB02E"/>
    <w:rsid w:val="572108DB"/>
    <w:rsid w:val="5735DE12"/>
    <w:rsid w:val="573E4651"/>
    <w:rsid w:val="573F74CE"/>
    <w:rsid w:val="5748D0DF"/>
    <w:rsid w:val="575306F6"/>
    <w:rsid w:val="575474F6"/>
    <w:rsid w:val="57556D97"/>
    <w:rsid w:val="576C3A7B"/>
    <w:rsid w:val="576C4643"/>
    <w:rsid w:val="5771A35B"/>
    <w:rsid w:val="5771C8F3"/>
    <w:rsid w:val="5775AABA"/>
    <w:rsid w:val="57778C4C"/>
    <w:rsid w:val="578A6D30"/>
    <w:rsid w:val="578ECC32"/>
    <w:rsid w:val="57A95A54"/>
    <w:rsid w:val="57AF2ED9"/>
    <w:rsid w:val="57BBD473"/>
    <w:rsid w:val="57C92FE1"/>
    <w:rsid w:val="57CB3364"/>
    <w:rsid w:val="57E55383"/>
    <w:rsid w:val="57E7EE08"/>
    <w:rsid w:val="57F13495"/>
    <w:rsid w:val="57F5DE2F"/>
    <w:rsid w:val="57F783FE"/>
    <w:rsid w:val="57F86AED"/>
    <w:rsid w:val="5804C53A"/>
    <w:rsid w:val="580BCDF6"/>
    <w:rsid w:val="5826C897"/>
    <w:rsid w:val="5830476F"/>
    <w:rsid w:val="58306527"/>
    <w:rsid w:val="583A9E30"/>
    <w:rsid w:val="58404401"/>
    <w:rsid w:val="5842F437"/>
    <w:rsid w:val="584C802F"/>
    <w:rsid w:val="584E461C"/>
    <w:rsid w:val="584F8261"/>
    <w:rsid w:val="585A63A8"/>
    <w:rsid w:val="585B8376"/>
    <w:rsid w:val="585C08F1"/>
    <w:rsid w:val="58661BA5"/>
    <w:rsid w:val="58799A9A"/>
    <w:rsid w:val="587E54F4"/>
    <w:rsid w:val="58AF7338"/>
    <w:rsid w:val="58B1882D"/>
    <w:rsid w:val="58B43578"/>
    <w:rsid w:val="58B5106B"/>
    <w:rsid w:val="58B68AE0"/>
    <w:rsid w:val="58D2A8EC"/>
    <w:rsid w:val="58D2D11E"/>
    <w:rsid w:val="58D5915F"/>
    <w:rsid w:val="58D5FE16"/>
    <w:rsid w:val="58D84C26"/>
    <w:rsid w:val="58E91365"/>
    <w:rsid w:val="58E978A8"/>
    <w:rsid w:val="58EAD6D0"/>
    <w:rsid w:val="58EB59B9"/>
    <w:rsid w:val="58EEE0B7"/>
    <w:rsid w:val="58EEE74F"/>
    <w:rsid w:val="58F5CC88"/>
    <w:rsid w:val="590D32BB"/>
    <w:rsid w:val="590D73BC"/>
    <w:rsid w:val="59156142"/>
    <w:rsid w:val="59257CBD"/>
    <w:rsid w:val="5925FDE3"/>
    <w:rsid w:val="5929D61B"/>
    <w:rsid w:val="592C62AD"/>
    <w:rsid w:val="592D374B"/>
    <w:rsid w:val="592E56CE"/>
    <w:rsid w:val="592F7EE1"/>
    <w:rsid w:val="593B2A27"/>
    <w:rsid w:val="595D38DA"/>
    <w:rsid w:val="59606683"/>
    <w:rsid w:val="59674A7F"/>
    <w:rsid w:val="596C010E"/>
    <w:rsid w:val="598123E4"/>
    <w:rsid w:val="598A0EFD"/>
    <w:rsid w:val="599DF8A5"/>
    <w:rsid w:val="59B6E6C5"/>
    <w:rsid w:val="59B8C2C4"/>
    <w:rsid w:val="59BE4B88"/>
    <w:rsid w:val="59C5381A"/>
    <w:rsid w:val="59D2CBAA"/>
    <w:rsid w:val="59D30904"/>
    <w:rsid w:val="59D66E91"/>
    <w:rsid w:val="59DF6A28"/>
    <w:rsid w:val="59E58199"/>
    <w:rsid w:val="59EE7C38"/>
    <w:rsid w:val="59F4F80D"/>
    <w:rsid w:val="5A0B6DA2"/>
    <w:rsid w:val="5A16D0D0"/>
    <w:rsid w:val="5A1A2C3B"/>
    <w:rsid w:val="5A1D0D83"/>
    <w:rsid w:val="5A315C33"/>
    <w:rsid w:val="5A5D3E76"/>
    <w:rsid w:val="5A5E33BE"/>
    <w:rsid w:val="5A60299E"/>
    <w:rsid w:val="5A6989DC"/>
    <w:rsid w:val="5A70B735"/>
    <w:rsid w:val="5A73882E"/>
    <w:rsid w:val="5A7AC7F6"/>
    <w:rsid w:val="5A8A8CD2"/>
    <w:rsid w:val="5A91361C"/>
    <w:rsid w:val="5AC20DF2"/>
    <w:rsid w:val="5AC639EE"/>
    <w:rsid w:val="5ACF1F1A"/>
    <w:rsid w:val="5AE02B3D"/>
    <w:rsid w:val="5AEE5894"/>
    <w:rsid w:val="5AF268F7"/>
    <w:rsid w:val="5AF3A290"/>
    <w:rsid w:val="5B06139D"/>
    <w:rsid w:val="5B111CBE"/>
    <w:rsid w:val="5B2183AF"/>
    <w:rsid w:val="5B2E5A90"/>
    <w:rsid w:val="5B3F4347"/>
    <w:rsid w:val="5B4A8D32"/>
    <w:rsid w:val="5B58632F"/>
    <w:rsid w:val="5B7E9DFC"/>
    <w:rsid w:val="5B7F3873"/>
    <w:rsid w:val="5B823590"/>
    <w:rsid w:val="5B82827F"/>
    <w:rsid w:val="5B872323"/>
    <w:rsid w:val="5B9BC6F4"/>
    <w:rsid w:val="5B9CFBF8"/>
    <w:rsid w:val="5BA0099E"/>
    <w:rsid w:val="5BAF0C30"/>
    <w:rsid w:val="5BB0DFCE"/>
    <w:rsid w:val="5BBE5996"/>
    <w:rsid w:val="5BC7B4E3"/>
    <w:rsid w:val="5BD021B6"/>
    <w:rsid w:val="5BD81F98"/>
    <w:rsid w:val="5BEB22FF"/>
    <w:rsid w:val="5BEBF7D6"/>
    <w:rsid w:val="5BF90ED7"/>
    <w:rsid w:val="5C0518E6"/>
    <w:rsid w:val="5C13CC2E"/>
    <w:rsid w:val="5C161F3F"/>
    <w:rsid w:val="5C26408D"/>
    <w:rsid w:val="5C37361A"/>
    <w:rsid w:val="5C4BAFB0"/>
    <w:rsid w:val="5C5B88EC"/>
    <w:rsid w:val="5C5C651D"/>
    <w:rsid w:val="5C6B52F7"/>
    <w:rsid w:val="5C6E57EC"/>
    <w:rsid w:val="5C74BBF2"/>
    <w:rsid w:val="5CA3A1D0"/>
    <w:rsid w:val="5CA5B4B2"/>
    <w:rsid w:val="5CAD00AD"/>
    <w:rsid w:val="5CB077C3"/>
    <w:rsid w:val="5CB37282"/>
    <w:rsid w:val="5CC000AF"/>
    <w:rsid w:val="5CC20029"/>
    <w:rsid w:val="5CC82A1D"/>
    <w:rsid w:val="5CCBFCD3"/>
    <w:rsid w:val="5CE7D5A6"/>
    <w:rsid w:val="5D05EFCC"/>
    <w:rsid w:val="5D1888F1"/>
    <w:rsid w:val="5D18C9F8"/>
    <w:rsid w:val="5D197362"/>
    <w:rsid w:val="5D280141"/>
    <w:rsid w:val="5D2A30E6"/>
    <w:rsid w:val="5D2BEE82"/>
    <w:rsid w:val="5D379755"/>
    <w:rsid w:val="5D3BD387"/>
    <w:rsid w:val="5D3EDFCB"/>
    <w:rsid w:val="5D4ADC91"/>
    <w:rsid w:val="5D54AE45"/>
    <w:rsid w:val="5D581723"/>
    <w:rsid w:val="5D5995CD"/>
    <w:rsid w:val="5D600840"/>
    <w:rsid w:val="5D8CF1B2"/>
    <w:rsid w:val="5DA61A0F"/>
    <w:rsid w:val="5DACBA6A"/>
    <w:rsid w:val="5DC9BEAD"/>
    <w:rsid w:val="5DCDAAC9"/>
    <w:rsid w:val="5DE3526F"/>
    <w:rsid w:val="5DEAC02E"/>
    <w:rsid w:val="5DEDB5E4"/>
    <w:rsid w:val="5DF36BE8"/>
    <w:rsid w:val="5DF8A317"/>
    <w:rsid w:val="5E23EAED"/>
    <w:rsid w:val="5E346BC2"/>
    <w:rsid w:val="5E4B02BD"/>
    <w:rsid w:val="5E4D10D3"/>
    <w:rsid w:val="5E54B1AD"/>
    <w:rsid w:val="5E56DCBC"/>
    <w:rsid w:val="5E59BF80"/>
    <w:rsid w:val="5E5A260A"/>
    <w:rsid w:val="5EB49E33"/>
    <w:rsid w:val="5ED192B2"/>
    <w:rsid w:val="5ED31D78"/>
    <w:rsid w:val="5EE47884"/>
    <w:rsid w:val="5EE6060D"/>
    <w:rsid w:val="5EF3E784"/>
    <w:rsid w:val="5EF4F4E4"/>
    <w:rsid w:val="5EF7A0E8"/>
    <w:rsid w:val="5F020C2F"/>
    <w:rsid w:val="5F13FD4F"/>
    <w:rsid w:val="5F3A998B"/>
    <w:rsid w:val="5F50CCA6"/>
    <w:rsid w:val="5F68CC0B"/>
    <w:rsid w:val="5F761AAD"/>
    <w:rsid w:val="5F77D9C5"/>
    <w:rsid w:val="5F86FDC7"/>
    <w:rsid w:val="5F97819C"/>
    <w:rsid w:val="5F9A5E71"/>
    <w:rsid w:val="5FD5EEEC"/>
    <w:rsid w:val="5FEFE2B5"/>
    <w:rsid w:val="5FFAD06C"/>
    <w:rsid w:val="5FFC63DE"/>
    <w:rsid w:val="601CDAB5"/>
    <w:rsid w:val="601F3605"/>
    <w:rsid w:val="601FDDB3"/>
    <w:rsid w:val="6023EC36"/>
    <w:rsid w:val="60256D6E"/>
    <w:rsid w:val="60332C8C"/>
    <w:rsid w:val="6034799E"/>
    <w:rsid w:val="60388434"/>
    <w:rsid w:val="603CD6B6"/>
    <w:rsid w:val="6040397B"/>
    <w:rsid w:val="6051CFE0"/>
    <w:rsid w:val="60564386"/>
    <w:rsid w:val="60650565"/>
    <w:rsid w:val="6065758D"/>
    <w:rsid w:val="607BD462"/>
    <w:rsid w:val="60952AA2"/>
    <w:rsid w:val="609DDC90"/>
    <w:rsid w:val="60AC86D9"/>
    <w:rsid w:val="60B3579D"/>
    <w:rsid w:val="60D15B3F"/>
    <w:rsid w:val="60D3C8E0"/>
    <w:rsid w:val="60D4B6A1"/>
    <w:rsid w:val="60DC5119"/>
    <w:rsid w:val="60E4786C"/>
    <w:rsid w:val="60F02483"/>
    <w:rsid w:val="6103E9BD"/>
    <w:rsid w:val="6105D60D"/>
    <w:rsid w:val="612A81A5"/>
    <w:rsid w:val="612B0CAA"/>
    <w:rsid w:val="61308E38"/>
    <w:rsid w:val="6131F89D"/>
    <w:rsid w:val="6133092A"/>
    <w:rsid w:val="615024FC"/>
    <w:rsid w:val="6158FF5B"/>
    <w:rsid w:val="6159FA4E"/>
    <w:rsid w:val="615B33A2"/>
    <w:rsid w:val="61644A81"/>
    <w:rsid w:val="617813E4"/>
    <w:rsid w:val="618C526F"/>
    <w:rsid w:val="618CF0DB"/>
    <w:rsid w:val="61B0785A"/>
    <w:rsid w:val="61BC434C"/>
    <w:rsid w:val="61C11E57"/>
    <w:rsid w:val="61C3A041"/>
    <w:rsid w:val="61C7379D"/>
    <w:rsid w:val="61D8EB8A"/>
    <w:rsid w:val="61DD439C"/>
    <w:rsid w:val="61E4D31E"/>
    <w:rsid w:val="62098713"/>
    <w:rsid w:val="620ADA95"/>
    <w:rsid w:val="620B2739"/>
    <w:rsid w:val="620BD562"/>
    <w:rsid w:val="620C5CBD"/>
    <w:rsid w:val="620D2FAD"/>
    <w:rsid w:val="6212E3C6"/>
    <w:rsid w:val="6230031A"/>
    <w:rsid w:val="623FD198"/>
    <w:rsid w:val="625E31D1"/>
    <w:rsid w:val="62862A8B"/>
    <w:rsid w:val="62883491"/>
    <w:rsid w:val="62948A0F"/>
    <w:rsid w:val="629D2FD0"/>
    <w:rsid w:val="62A1A66E"/>
    <w:rsid w:val="62A1B26B"/>
    <w:rsid w:val="62A215AD"/>
    <w:rsid w:val="62A9DC5F"/>
    <w:rsid w:val="62AC8FBD"/>
    <w:rsid w:val="62AE92CD"/>
    <w:rsid w:val="62C65206"/>
    <w:rsid w:val="62EB6C00"/>
    <w:rsid w:val="62F87152"/>
    <w:rsid w:val="63096BC8"/>
    <w:rsid w:val="630BC625"/>
    <w:rsid w:val="6327B29F"/>
    <w:rsid w:val="6328E579"/>
    <w:rsid w:val="632A7910"/>
    <w:rsid w:val="632D30A3"/>
    <w:rsid w:val="63367F13"/>
    <w:rsid w:val="63396C75"/>
    <w:rsid w:val="6343D735"/>
    <w:rsid w:val="634A2FFD"/>
    <w:rsid w:val="635DBC15"/>
    <w:rsid w:val="636D2411"/>
    <w:rsid w:val="63733B82"/>
    <w:rsid w:val="6374537E"/>
    <w:rsid w:val="638970A2"/>
    <w:rsid w:val="638D7BDB"/>
    <w:rsid w:val="639A228E"/>
    <w:rsid w:val="63CA28AF"/>
    <w:rsid w:val="63F387B2"/>
    <w:rsid w:val="63F766E3"/>
    <w:rsid w:val="63FA0232"/>
    <w:rsid w:val="640622DC"/>
    <w:rsid w:val="640DF0B0"/>
    <w:rsid w:val="640FF196"/>
    <w:rsid w:val="642887D1"/>
    <w:rsid w:val="64360944"/>
    <w:rsid w:val="6443F0C5"/>
    <w:rsid w:val="644906A9"/>
    <w:rsid w:val="64551385"/>
    <w:rsid w:val="645614C0"/>
    <w:rsid w:val="645862D8"/>
    <w:rsid w:val="645CE004"/>
    <w:rsid w:val="645D913E"/>
    <w:rsid w:val="64795806"/>
    <w:rsid w:val="648E8A8C"/>
    <w:rsid w:val="648EB6B8"/>
    <w:rsid w:val="64932C71"/>
    <w:rsid w:val="649BA917"/>
    <w:rsid w:val="64AB6E5E"/>
    <w:rsid w:val="64ADE108"/>
    <w:rsid w:val="64AFD8A7"/>
    <w:rsid w:val="64B797CC"/>
    <w:rsid w:val="64C97E18"/>
    <w:rsid w:val="64CCEC7D"/>
    <w:rsid w:val="64CE1876"/>
    <w:rsid w:val="64E0E2CB"/>
    <w:rsid w:val="65028444"/>
    <w:rsid w:val="650E219E"/>
    <w:rsid w:val="650F0211"/>
    <w:rsid w:val="6513A0FF"/>
    <w:rsid w:val="6518AB7E"/>
    <w:rsid w:val="65214BE2"/>
    <w:rsid w:val="653A8BF9"/>
    <w:rsid w:val="653A91AB"/>
    <w:rsid w:val="6542E585"/>
    <w:rsid w:val="6553B456"/>
    <w:rsid w:val="655BF058"/>
    <w:rsid w:val="656B5074"/>
    <w:rsid w:val="658478D1"/>
    <w:rsid w:val="658497BC"/>
    <w:rsid w:val="658F67D4"/>
    <w:rsid w:val="65931230"/>
    <w:rsid w:val="659F5D52"/>
    <w:rsid w:val="65C51FF1"/>
    <w:rsid w:val="65D9B055"/>
    <w:rsid w:val="65E1BF49"/>
    <w:rsid w:val="65E63FE0"/>
    <w:rsid w:val="65EE49C9"/>
    <w:rsid w:val="65F35E46"/>
    <w:rsid w:val="65FBADB4"/>
    <w:rsid w:val="6604C099"/>
    <w:rsid w:val="6606B540"/>
    <w:rsid w:val="660B4CA1"/>
    <w:rsid w:val="660ED8E6"/>
    <w:rsid w:val="6618036D"/>
    <w:rsid w:val="6624279F"/>
    <w:rsid w:val="6625C12E"/>
    <w:rsid w:val="66271AC3"/>
    <w:rsid w:val="663BBBE2"/>
    <w:rsid w:val="663D675C"/>
    <w:rsid w:val="66425120"/>
    <w:rsid w:val="665003DD"/>
    <w:rsid w:val="665822B8"/>
    <w:rsid w:val="665ADB14"/>
    <w:rsid w:val="6664D165"/>
    <w:rsid w:val="66665B84"/>
    <w:rsid w:val="66729E2D"/>
    <w:rsid w:val="66943DD8"/>
    <w:rsid w:val="6699F2BC"/>
    <w:rsid w:val="66A60CD5"/>
    <w:rsid w:val="66A78043"/>
    <w:rsid w:val="66AB947F"/>
    <w:rsid w:val="66AF7AFF"/>
    <w:rsid w:val="66BFAC3E"/>
    <w:rsid w:val="66C055A8"/>
    <w:rsid w:val="66C4BCDC"/>
    <w:rsid w:val="66CE0BAE"/>
    <w:rsid w:val="66DA5C9F"/>
    <w:rsid w:val="66DEE70A"/>
    <w:rsid w:val="66E40065"/>
    <w:rsid w:val="67040957"/>
    <w:rsid w:val="6704E423"/>
    <w:rsid w:val="6718E254"/>
    <w:rsid w:val="671ABC14"/>
    <w:rsid w:val="671B014A"/>
    <w:rsid w:val="671CF5AE"/>
    <w:rsid w:val="6720D358"/>
    <w:rsid w:val="673F16A8"/>
    <w:rsid w:val="6767FB32"/>
    <w:rsid w:val="67725E0E"/>
    <w:rsid w:val="677D15F9"/>
    <w:rsid w:val="678FB4AB"/>
    <w:rsid w:val="67A183D9"/>
    <w:rsid w:val="67A285A1"/>
    <w:rsid w:val="67C0455F"/>
    <w:rsid w:val="67C62B4E"/>
    <w:rsid w:val="67D75998"/>
    <w:rsid w:val="67F1C060"/>
    <w:rsid w:val="680E6E8E"/>
    <w:rsid w:val="6814F2DA"/>
    <w:rsid w:val="6820D05E"/>
    <w:rsid w:val="6828025E"/>
    <w:rsid w:val="682A1E67"/>
    <w:rsid w:val="682C2F58"/>
    <w:rsid w:val="6837EDE9"/>
    <w:rsid w:val="68395838"/>
    <w:rsid w:val="683B1042"/>
    <w:rsid w:val="68461E7B"/>
    <w:rsid w:val="68528095"/>
    <w:rsid w:val="686275E4"/>
    <w:rsid w:val="686676F2"/>
    <w:rsid w:val="6873AF82"/>
    <w:rsid w:val="688B5518"/>
    <w:rsid w:val="68B226D9"/>
    <w:rsid w:val="68B68C75"/>
    <w:rsid w:val="68C2D0A6"/>
    <w:rsid w:val="68C6F8D5"/>
    <w:rsid w:val="68CD23E0"/>
    <w:rsid w:val="68D611E3"/>
    <w:rsid w:val="68DAE709"/>
    <w:rsid w:val="68E4B526"/>
    <w:rsid w:val="68E69D47"/>
    <w:rsid w:val="68ED2DEF"/>
    <w:rsid w:val="68FC0F9F"/>
    <w:rsid w:val="690E0A2A"/>
    <w:rsid w:val="691DBD9C"/>
    <w:rsid w:val="69230BA1"/>
    <w:rsid w:val="692DA68A"/>
    <w:rsid w:val="693D7A08"/>
    <w:rsid w:val="6959B558"/>
    <w:rsid w:val="695E76DB"/>
    <w:rsid w:val="69651EDE"/>
    <w:rsid w:val="696747B4"/>
    <w:rsid w:val="6967B2D6"/>
    <w:rsid w:val="69768A4D"/>
    <w:rsid w:val="6978F63D"/>
    <w:rsid w:val="699B71D2"/>
    <w:rsid w:val="69A80DEB"/>
    <w:rsid w:val="69A8ADF9"/>
    <w:rsid w:val="69AD36E8"/>
    <w:rsid w:val="69ADAAFC"/>
    <w:rsid w:val="69B707BA"/>
    <w:rsid w:val="69C5EEC8"/>
    <w:rsid w:val="69C676BA"/>
    <w:rsid w:val="69C6BC76"/>
    <w:rsid w:val="69CA938C"/>
    <w:rsid w:val="69D9FD20"/>
    <w:rsid w:val="69DE607A"/>
    <w:rsid w:val="69E27D06"/>
    <w:rsid w:val="69EB71DF"/>
    <w:rsid w:val="69FC5D9E"/>
    <w:rsid w:val="6A073851"/>
    <w:rsid w:val="6A0FACBE"/>
    <w:rsid w:val="6A1D210D"/>
    <w:rsid w:val="6A272579"/>
    <w:rsid w:val="6A3BB81E"/>
    <w:rsid w:val="6A60FEF4"/>
    <w:rsid w:val="6A76133F"/>
    <w:rsid w:val="6A7DD68A"/>
    <w:rsid w:val="6A7F331A"/>
    <w:rsid w:val="6A8B9024"/>
    <w:rsid w:val="6A987874"/>
    <w:rsid w:val="6A9E2BC1"/>
    <w:rsid w:val="6AA23982"/>
    <w:rsid w:val="6AA588E6"/>
    <w:rsid w:val="6AACFAA2"/>
    <w:rsid w:val="6AB46623"/>
    <w:rsid w:val="6ABCCCF2"/>
    <w:rsid w:val="6AC3B62C"/>
    <w:rsid w:val="6AD6085D"/>
    <w:rsid w:val="6AD6BF01"/>
    <w:rsid w:val="6AE50C20"/>
    <w:rsid w:val="6AE9EFB8"/>
    <w:rsid w:val="6AF8B7FC"/>
    <w:rsid w:val="6AFAE2BA"/>
    <w:rsid w:val="6B11A230"/>
    <w:rsid w:val="6B142DF0"/>
    <w:rsid w:val="6B1CAB94"/>
    <w:rsid w:val="6B1EF62A"/>
    <w:rsid w:val="6B25C094"/>
    <w:rsid w:val="6B341404"/>
    <w:rsid w:val="6B3BD204"/>
    <w:rsid w:val="6B551AB8"/>
    <w:rsid w:val="6B65A4EE"/>
    <w:rsid w:val="6B6E6E19"/>
    <w:rsid w:val="6B75CD81"/>
    <w:rsid w:val="6B7B6F78"/>
    <w:rsid w:val="6B7F05A2"/>
    <w:rsid w:val="6B998F4B"/>
    <w:rsid w:val="6B99C9A6"/>
    <w:rsid w:val="6BA41D9A"/>
    <w:rsid w:val="6BBF0899"/>
    <w:rsid w:val="6BDF16F4"/>
    <w:rsid w:val="6C061DA1"/>
    <w:rsid w:val="6C0D019D"/>
    <w:rsid w:val="6C20FC4D"/>
    <w:rsid w:val="6C211940"/>
    <w:rsid w:val="6C2417F5"/>
    <w:rsid w:val="6C34A5FB"/>
    <w:rsid w:val="6C3795C5"/>
    <w:rsid w:val="6C38717D"/>
    <w:rsid w:val="6C42A665"/>
    <w:rsid w:val="6C503684"/>
    <w:rsid w:val="6C61DCD6"/>
    <w:rsid w:val="6C6957FB"/>
    <w:rsid w:val="6C77DEFE"/>
    <w:rsid w:val="6C78C022"/>
    <w:rsid w:val="6C7E345B"/>
    <w:rsid w:val="6C827BAB"/>
    <w:rsid w:val="6C832C89"/>
    <w:rsid w:val="6C9CC5B6"/>
    <w:rsid w:val="6CC0F3EA"/>
    <w:rsid w:val="6CC20BC7"/>
    <w:rsid w:val="6CDFAEAD"/>
    <w:rsid w:val="6CE41A9A"/>
    <w:rsid w:val="6CF1F30E"/>
    <w:rsid w:val="6D17500A"/>
    <w:rsid w:val="6D26BC82"/>
    <w:rsid w:val="6D2CEA34"/>
    <w:rsid w:val="6D2D60D0"/>
    <w:rsid w:val="6D332F74"/>
    <w:rsid w:val="6D38CEF4"/>
    <w:rsid w:val="6D49E921"/>
    <w:rsid w:val="6D4E2617"/>
    <w:rsid w:val="6D5017DA"/>
    <w:rsid w:val="6D5F5A73"/>
    <w:rsid w:val="6D63373B"/>
    <w:rsid w:val="6D75302E"/>
    <w:rsid w:val="6D7A7341"/>
    <w:rsid w:val="6DA3B713"/>
    <w:rsid w:val="6DA7B636"/>
    <w:rsid w:val="6DA9FCE4"/>
    <w:rsid w:val="6DB93C2A"/>
    <w:rsid w:val="6DBFBA87"/>
    <w:rsid w:val="6DD53FE7"/>
    <w:rsid w:val="6DD6C77F"/>
    <w:rsid w:val="6DE1C7CA"/>
    <w:rsid w:val="6E03E6F7"/>
    <w:rsid w:val="6E098858"/>
    <w:rsid w:val="6E20E3D2"/>
    <w:rsid w:val="6E34F2CE"/>
    <w:rsid w:val="6E4C267F"/>
    <w:rsid w:val="6E8D0AF1"/>
    <w:rsid w:val="6E8DAC71"/>
    <w:rsid w:val="6EA402DC"/>
    <w:rsid w:val="6EAEB27C"/>
    <w:rsid w:val="6EAF0653"/>
    <w:rsid w:val="6EBDDBAF"/>
    <w:rsid w:val="6ECAE738"/>
    <w:rsid w:val="6EE4CC58"/>
    <w:rsid w:val="6EE7B67C"/>
    <w:rsid w:val="6EF09230"/>
    <w:rsid w:val="6EF28651"/>
    <w:rsid w:val="6EF430B7"/>
    <w:rsid w:val="6EFF079C"/>
    <w:rsid w:val="6F1CBDCE"/>
    <w:rsid w:val="6F1CD559"/>
    <w:rsid w:val="6F23729A"/>
    <w:rsid w:val="6F23F99C"/>
    <w:rsid w:val="6F2FD2FF"/>
    <w:rsid w:val="6F357BA3"/>
    <w:rsid w:val="6F455367"/>
    <w:rsid w:val="6F537085"/>
    <w:rsid w:val="6F642351"/>
    <w:rsid w:val="6F670D16"/>
    <w:rsid w:val="6F806BC5"/>
    <w:rsid w:val="6F819E33"/>
    <w:rsid w:val="6F950AD1"/>
    <w:rsid w:val="6F9AC690"/>
    <w:rsid w:val="6FA3552B"/>
    <w:rsid w:val="6FAAB4AE"/>
    <w:rsid w:val="6FAC8013"/>
    <w:rsid w:val="6FBF78FF"/>
    <w:rsid w:val="6FC22DAE"/>
    <w:rsid w:val="6FC3BD0F"/>
    <w:rsid w:val="6FDF0782"/>
    <w:rsid w:val="6FE0190A"/>
    <w:rsid w:val="6FEFD781"/>
    <w:rsid w:val="6FF1ED74"/>
    <w:rsid w:val="6FF317E6"/>
    <w:rsid w:val="702791AA"/>
    <w:rsid w:val="70288BDB"/>
    <w:rsid w:val="70309F10"/>
    <w:rsid w:val="703E9E62"/>
    <w:rsid w:val="704CC652"/>
    <w:rsid w:val="70500AA3"/>
    <w:rsid w:val="7052EF0F"/>
    <w:rsid w:val="70533EF3"/>
    <w:rsid w:val="7059AC10"/>
    <w:rsid w:val="705A398A"/>
    <w:rsid w:val="706AC83F"/>
    <w:rsid w:val="70756126"/>
    <w:rsid w:val="707787C1"/>
    <w:rsid w:val="70852C26"/>
    <w:rsid w:val="7091EBE6"/>
    <w:rsid w:val="709559AD"/>
    <w:rsid w:val="7096CFDA"/>
    <w:rsid w:val="709AD7FD"/>
    <w:rsid w:val="70A02862"/>
    <w:rsid w:val="70AB2B5E"/>
    <w:rsid w:val="70ABE548"/>
    <w:rsid w:val="70ACD0F0"/>
    <w:rsid w:val="70B42159"/>
    <w:rsid w:val="70B46E60"/>
    <w:rsid w:val="70B88E2F"/>
    <w:rsid w:val="70B8A5BA"/>
    <w:rsid w:val="70DDB211"/>
    <w:rsid w:val="70DE2774"/>
    <w:rsid w:val="70E2A3C4"/>
    <w:rsid w:val="70F48985"/>
    <w:rsid w:val="71051ADE"/>
    <w:rsid w:val="7114B0BF"/>
    <w:rsid w:val="7115B871"/>
    <w:rsid w:val="71213699"/>
    <w:rsid w:val="712789B1"/>
    <w:rsid w:val="713F258C"/>
    <w:rsid w:val="714367F6"/>
    <w:rsid w:val="7146850F"/>
    <w:rsid w:val="715085FB"/>
    <w:rsid w:val="71548468"/>
    <w:rsid w:val="71601EFC"/>
    <w:rsid w:val="71707509"/>
    <w:rsid w:val="71976E6A"/>
    <w:rsid w:val="71999EA2"/>
    <w:rsid w:val="71A18FBF"/>
    <w:rsid w:val="71A7840C"/>
    <w:rsid w:val="71A83AC8"/>
    <w:rsid w:val="71AA4719"/>
    <w:rsid w:val="71AAC50C"/>
    <w:rsid w:val="71AF3E22"/>
    <w:rsid w:val="71BFC51E"/>
    <w:rsid w:val="71E7FE66"/>
    <w:rsid w:val="71F1826D"/>
    <w:rsid w:val="71F626F2"/>
    <w:rsid w:val="71FBBCF5"/>
    <w:rsid w:val="720A3A5D"/>
    <w:rsid w:val="720F8864"/>
    <w:rsid w:val="723A4CBC"/>
    <w:rsid w:val="723B3633"/>
    <w:rsid w:val="723BF8C3"/>
    <w:rsid w:val="724E5878"/>
    <w:rsid w:val="7252AE96"/>
    <w:rsid w:val="72550519"/>
    <w:rsid w:val="725A0C91"/>
    <w:rsid w:val="725AE3FD"/>
    <w:rsid w:val="72773267"/>
    <w:rsid w:val="7281C94F"/>
    <w:rsid w:val="72923285"/>
    <w:rsid w:val="729C1090"/>
    <w:rsid w:val="72B082A5"/>
    <w:rsid w:val="72B0C58A"/>
    <w:rsid w:val="72DAF5ED"/>
    <w:rsid w:val="72E53848"/>
    <w:rsid w:val="72E65A41"/>
    <w:rsid w:val="72E76F41"/>
    <w:rsid w:val="72ED25CE"/>
    <w:rsid w:val="7300AD2C"/>
    <w:rsid w:val="7301E751"/>
    <w:rsid w:val="730A982D"/>
    <w:rsid w:val="73141542"/>
    <w:rsid w:val="732FD062"/>
    <w:rsid w:val="733296AA"/>
    <w:rsid w:val="7355033F"/>
    <w:rsid w:val="735C912B"/>
    <w:rsid w:val="736AE633"/>
    <w:rsid w:val="736E7FB3"/>
    <w:rsid w:val="7373F09B"/>
    <w:rsid w:val="73827776"/>
    <w:rsid w:val="738A1787"/>
    <w:rsid w:val="73A781F2"/>
    <w:rsid w:val="73B6665F"/>
    <w:rsid w:val="73C4D7F1"/>
    <w:rsid w:val="73C98CA8"/>
    <w:rsid w:val="73D61D1D"/>
    <w:rsid w:val="73DB9698"/>
    <w:rsid w:val="73E82F76"/>
    <w:rsid w:val="73E881B8"/>
    <w:rsid w:val="73EE8918"/>
    <w:rsid w:val="7409BF73"/>
    <w:rsid w:val="7410C077"/>
    <w:rsid w:val="74183C98"/>
    <w:rsid w:val="741D3F5E"/>
    <w:rsid w:val="7422E7D0"/>
    <w:rsid w:val="7424956C"/>
    <w:rsid w:val="742E7D72"/>
    <w:rsid w:val="74384DD3"/>
    <w:rsid w:val="744F63C2"/>
    <w:rsid w:val="746594EC"/>
    <w:rsid w:val="74775EA8"/>
    <w:rsid w:val="748995C6"/>
    <w:rsid w:val="748A2159"/>
    <w:rsid w:val="748BEE66"/>
    <w:rsid w:val="748FEEAB"/>
    <w:rsid w:val="7495C235"/>
    <w:rsid w:val="749A6405"/>
    <w:rsid w:val="74A6688E"/>
    <w:rsid w:val="74AD4B7A"/>
    <w:rsid w:val="74B4AE29"/>
    <w:rsid w:val="74B57CFC"/>
    <w:rsid w:val="74C222AA"/>
    <w:rsid w:val="74C31320"/>
    <w:rsid w:val="74C3828A"/>
    <w:rsid w:val="74D61054"/>
    <w:rsid w:val="74F2A29E"/>
    <w:rsid w:val="751C846C"/>
    <w:rsid w:val="751DC3E9"/>
    <w:rsid w:val="7526355D"/>
    <w:rsid w:val="75304DDE"/>
    <w:rsid w:val="75390A2D"/>
    <w:rsid w:val="753E3962"/>
    <w:rsid w:val="75472926"/>
    <w:rsid w:val="754CAFCE"/>
    <w:rsid w:val="756A1D99"/>
    <w:rsid w:val="7572D6F5"/>
    <w:rsid w:val="75778184"/>
    <w:rsid w:val="757B1256"/>
    <w:rsid w:val="75813A58"/>
    <w:rsid w:val="758BFF52"/>
    <w:rsid w:val="759134E9"/>
    <w:rsid w:val="75A9B555"/>
    <w:rsid w:val="75B2B6F2"/>
    <w:rsid w:val="75B3E3E3"/>
    <w:rsid w:val="75B4B191"/>
    <w:rsid w:val="75B6DCA0"/>
    <w:rsid w:val="75BFC6EC"/>
    <w:rsid w:val="75C091FB"/>
    <w:rsid w:val="75C3B01C"/>
    <w:rsid w:val="75CF055B"/>
    <w:rsid w:val="75DE1F7A"/>
    <w:rsid w:val="75F0DFB7"/>
    <w:rsid w:val="75FAFAD4"/>
    <w:rsid w:val="75FB3138"/>
    <w:rsid w:val="75FFC145"/>
    <w:rsid w:val="761296AF"/>
    <w:rsid w:val="76149E17"/>
    <w:rsid w:val="761B134E"/>
    <w:rsid w:val="762BBF0C"/>
    <w:rsid w:val="76389A66"/>
    <w:rsid w:val="764D718B"/>
    <w:rsid w:val="764D9D42"/>
    <w:rsid w:val="7671E0B5"/>
    <w:rsid w:val="76739027"/>
    <w:rsid w:val="768C6637"/>
    <w:rsid w:val="76971567"/>
    <w:rsid w:val="76981CD6"/>
    <w:rsid w:val="7698E624"/>
    <w:rsid w:val="76A1B783"/>
    <w:rsid w:val="76B0CC8A"/>
    <w:rsid w:val="76B0F5BC"/>
    <w:rsid w:val="76B249FA"/>
    <w:rsid w:val="76B8B230"/>
    <w:rsid w:val="76BBAF52"/>
    <w:rsid w:val="76C8ED94"/>
    <w:rsid w:val="76CEEE0E"/>
    <w:rsid w:val="76DA09C3"/>
    <w:rsid w:val="76E2B183"/>
    <w:rsid w:val="76F46DAA"/>
    <w:rsid w:val="76F8D6F6"/>
    <w:rsid w:val="76FAC80F"/>
    <w:rsid w:val="77012D6A"/>
    <w:rsid w:val="77061E6D"/>
    <w:rsid w:val="771D0AB9"/>
    <w:rsid w:val="771F81FF"/>
    <w:rsid w:val="77224547"/>
    <w:rsid w:val="772C7A42"/>
    <w:rsid w:val="773177B2"/>
    <w:rsid w:val="773441AA"/>
    <w:rsid w:val="773BF47F"/>
    <w:rsid w:val="77422E6F"/>
    <w:rsid w:val="77488E0A"/>
    <w:rsid w:val="774FDD5A"/>
    <w:rsid w:val="775EA2B8"/>
    <w:rsid w:val="775FCAC3"/>
    <w:rsid w:val="776C008F"/>
    <w:rsid w:val="777C7D87"/>
    <w:rsid w:val="777F764C"/>
    <w:rsid w:val="77849685"/>
    <w:rsid w:val="7792C026"/>
    <w:rsid w:val="779FD931"/>
    <w:rsid w:val="77A3487C"/>
    <w:rsid w:val="77AAA7D0"/>
    <w:rsid w:val="77B06A9E"/>
    <w:rsid w:val="77B2B422"/>
    <w:rsid w:val="77C38F28"/>
    <w:rsid w:val="77C7F7AB"/>
    <w:rsid w:val="77CA1035"/>
    <w:rsid w:val="77DE0950"/>
    <w:rsid w:val="77E43D75"/>
    <w:rsid w:val="77F05071"/>
    <w:rsid w:val="77FA7CC3"/>
    <w:rsid w:val="7802BE77"/>
    <w:rsid w:val="780D88EB"/>
    <w:rsid w:val="781E4061"/>
    <w:rsid w:val="782719D4"/>
    <w:rsid w:val="782FD88B"/>
    <w:rsid w:val="784C165F"/>
    <w:rsid w:val="784F58E1"/>
    <w:rsid w:val="7855E899"/>
    <w:rsid w:val="786DB894"/>
    <w:rsid w:val="7872D9F1"/>
    <w:rsid w:val="78772951"/>
    <w:rsid w:val="78797BE1"/>
    <w:rsid w:val="787E4C19"/>
    <w:rsid w:val="788471CE"/>
    <w:rsid w:val="788E98C2"/>
    <w:rsid w:val="789F18BD"/>
    <w:rsid w:val="78A7569B"/>
    <w:rsid w:val="78AB20DE"/>
    <w:rsid w:val="78B1632E"/>
    <w:rsid w:val="78B95B5D"/>
    <w:rsid w:val="78C89089"/>
    <w:rsid w:val="78CBA392"/>
    <w:rsid w:val="78CBF189"/>
    <w:rsid w:val="78D25C48"/>
    <w:rsid w:val="78F1C3A4"/>
    <w:rsid w:val="78F6B459"/>
    <w:rsid w:val="78F71816"/>
    <w:rsid w:val="7915ED7E"/>
    <w:rsid w:val="7921DCE3"/>
    <w:rsid w:val="792BE25B"/>
    <w:rsid w:val="7947E62B"/>
    <w:rsid w:val="794933C1"/>
    <w:rsid w:val="794CE469"/>
    <w:rsid w:val="795BF4A4"/>
    <w:rsid w:val="795C5AB3"/>
    <w:rsid w:val="7966C285"/>
    <w:rsid w:val="796A5FEA"/>
    <w:rsid w:val="797E4D98"/>
    <w:rsid w:val="79829FDC"/>
    <w:rsid w:val="79871D1F"/>
    <w:rsid w:val="79881F4C"/>
    <w:rsid w:val="798C0C07"/>
    <w:rsid w:val="798F7400"/>
    <w:rsid w:val="799524C8"/>
    <w:rsid w:val="799FB198"/>
    <w:rsid w:val="79A0D012"/>
    <w:rsid w:val="79A92B5B"/>
    <w:rsid w:val="79AC8F90"/>
    <w:rsid w:val="79B7B735"/>
    <w:rsid w:val="79BCDC16"/>
    <w:rsid w:val="79C2526F"/>
    <w:rsid w:val="79C498DA"/>
    <w:rsid w:val="79C531EA"/>
    <w:rsid w:val="79CBA8EC"/>
    <w:rsid w:val="79D79F8B"/>
    <w:rsid w:val="79DB666B"/>
    <w:rsid w:val="79E08BFB"/>
    <w:rsid w:val="79E58514"/>
    <w:rsid w:val="79E7B355"/>
    <w:rsid w:val="79FC35F3"/>
    <w:rsid w:val="79FD2FB4"/>
    <w:rsid w:val="7A0DF217"/>
    <w:rsid w:val="7A104FDE"/>
    <w:rsid w:val="7A19A002"/>
    <w:rsid w:val="7A1A2A95"/>
    <w:rsid w:val="7A1AF118"/>
    <w:rsid w:val="7A1AFA74"/>
    <w:rsid w:val="7A1D2044"/>
    <w:rsid w:val="7A455EA1"/>
    <w:rsid w:val="7A4C44FB"/>
    <w:rsid w:val="7A50FE0D"/>
    <w:rsid w:val="7A6564A4"/>
    <w:rsid w:val="7A68E9BF"/>
    <w:rsid w:val="7A706E26"/>
    <w:rsid w:val="7A82B3EA"/>
    <w:rsid w:val="7A84A68F"/>
    <w:rsid w:val="7A987797"/>
    <w:rsid w:val="7A9D446A"/>
    <w:rsid w:val="7AA2767E"/>
    <w:rsid w:val="7ABBAA47"/>
    <w:rsid w:val="7AC04AD2"/>
    <w:rsid w:val="7ACC3E60"/>
    <w:rsid w:val="7ACD77CF"/>
    <w:rsid w:val="7AD121DF"/>
    <w:rsid w:val="7AF4AA5D"/>
    <w:rsid w:val="7AF91742"/>
    <w:rsid w:val="7AFC2118"/>
    <w:rsid w:val="7AFECC31"/>
    <w:rsid w:val="7AFF66DA"/>
    <w:rsid w:val="7B0477F4"/>
    <w:rsid w:val="7B074EDB"/>
    <w:rsid w:val="7B1FAD03"/>
    <w:rsid w:val="7B2D1EF5"/>
    <w:rsid w:val="7B31008D"/>
    <w:rsid w:val="7B32AEDE"/>
    <w:rsid w:val="7B37531C"/>
    <w:rsid w:val="7B3929C4"/>
    <w:rsid w:val="7B48A854"/>
    <w:rsid w:val="7B4EA593"/>
    <w:rsid w:val="7B4FD388"/>
    <w:rsid w:val="7B538796"/>
    <w:rsid w:val="7B6798CB"/>
    <w:rsid w:val="7B68883E"/>
    <w:rsid w:val="7B695B79"/>
    <w:rsid w:val="7B6BA2DA"/>
    <w:rsid w:val="7B786AE5"/>
    <w:rsid w:val="7B7A70FC"/>
    <w:rsid w:val="7B7FDA59"/>
    <w:rsid w:val="7B933564"/>
    <w:rsid w:val="7B95B22F"/>
    <w:rsid w:val="7B964746"/>
    <w:rsid w:val="7B9781B8"/>
    <w:rsid w:val="7B9EDB5E"/>
    <w:rsid w:val="7BAA8BC6"/>
    <w:rsid w:val="7BAD9966"/>
    <w:rsid w:val="7BC19F02"/>
    <w:rsid w:val="7BC2AD50"/>
    <w:rsid w:val="7BC34F60"/>
    <w:rsid w:val="7BCC42FC"/>
    <w:rsid w:val="7BCD4EA6"/>
    <w:rsid w:val="7BDA03F8"/>
    <w:rsid w:val="7BDD9D25"/>
    <w:rsid w:val="7BFFB3B0"/>
    <w:rsid w:val="7C03924B"/>
    <w:rsid w:val="7C03C613"/>
    <w:rsid w:val="7C0FB48A"/>
    <w:rsid w:val="7C10C67B"/>
    <w:rsid w:val="7C21DC3D"/>
    <w:rsid w:val="7C2518CF"/>
    <w:rsid w:val="7C2E0BAA"/>
    <w:rsid w:val="7C316B82"/>
    <w:rsid w:val="7C36F454"/>
    <w:rsid w:val="7C3F2135"/>
    <w:rsid w:val="7C428FAB"/>
    <w:rsid w:val="7C577E74"/>
    <w:rsid w:val="7C62B368"/>
    <w:rsid w:val="7C734A54"/>
    <w:rsid w:val="7C83DBC1"/>
    <w:rsid w:val="7C8722F7"/>
    <w:rsid w:val="7C9EEDD1"/>
    <w:rsid w:val="7CCDEDE6"/>
    <w:rsid w:val="7CF8801B"/>
    <w:rsid w:val="7D0EFC69"/>
    <w:rsid w:val="7D1BAABA"/>
    <w:rsid w:val="7D201EB7"/>
    <w:rsid w:val="7D442048"/>
    <w:rsid w:val="7D58A948"/>
    <w:rsid w:val="7D5F1FC1"/>
    <w:rsid w:val="7D60A260"/>
    <w:rsid w:val="7D6209E5"/>
    <w:rsid w:val="7D66FAC7"/>
    <w:rsid w:val="7D7DE8DA"/>
    <w:rsid w:val="7D8CF785"/>
    <w:rsid w:val="7D9047AD"/>
    <w:rsid w:val="7D9BBBC6"/>
    <w:rsid w:val="7DA82446"/>
    <w:rsid w:val="7DAC96DC"/>
    <w:rsid w:val="7DAD9073"/>
    <w:rsid w:val="7DB24F55"/>
    <w:rsid w:val="7DB2CA27"/>
    <w:rsid w:val="7DCF8276"/>
    <w:rsid w:val="7DD4ED06"/>
    <w:rsid w:val="7DDD1DAB"/>
    <w:rsid w:val="7DEF5F61"/>
    <w:rsid w:val="7DF34ED5"/>
    <w:rsid w:val="7DF7EB94"/>
    <w:rsid w:val="7E02C2E5"/>
    <w:rsid w:val="7E25C697"/>
    <w:rsid w:val="7E31C334"/>
    <w:rsid w:val="7E3CE8A2"/>
    <w:rsid w:val="7E3E6EE4"/>
    <w:rsid w:val="7E3E9840"/>
    <w:rsid w:val="7E41CF61"/>
    <w:rsid w:val="7E7C4440"/>
    <w:rsid w:val="7E94B6E3"/>
    <w:rsid w:val="7E9BC162"/>
    <w:rsid w:val="7EB77B1B"/>
    <w:rsid w:val="7EB8EA12"/>
    <w:rsid w:val="7ED89E34"/>
    <w:rsid w:val="7EDC7A79"/>
    <w:rsid w:val="7EE18222"/>
    <w:rsid w:val="7EE542E6"/>
    <w:rsid w:val="7EE84293"/>
    <w:rsid w:val="7EF531E4"/>
    <w:rsid w:val="7EFE8ECF"/>
    <w:rsid w:val="7F11B70B"/>
    <w:rsid w:val="7F243C29"/>
    <w:rsid w:val="7F3F372C"/>
    <w:rsid w:val="7F46B743"/>
    <w:rsid w:val="7F48278F"/>
    <w:rsid w:val="7F4D75D9"/>
    <w:rsid w:val="7F5B0BA2"/>
    <w:rsid w:val="7F63B4C8"/>
    <w:rsid w:val="7F6EAF5E"/>
    <w:rsid w:val="7F704D8D"/>
    <w:rsid w:val="7F80AADF"/>
    <w:rsid w:val="7F883370"/>
    <w:rsid w:val="7F917D16"/>
    <w:rsid w:val="7F9E668B"/>
    <w:rsid w:val="7FAB3376"/>
    <w:rsid w:val="7FAFCA25"/>
    <w:rsid w:val="7FB46B38"/>
    <w:rsid w:val="7FBB5F9A"/>
    <w:rsid w:val="7FC1056B"/>
    <w:rsid w:val="7FC8C9BF"/>
    <w:rsid w:val="7FCA9163"/>
    <w:rsid w:val="7FCBA8D6"/>
    <w:rsid w:val="7FCD9395"/>
    <w:rsid w:val="7FDDF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5FE3"/>
  <w15:chartTrackingRefBased/>
  <w15:docId w15:val="{725D185A-94E0-4D65-B5AE-A4AFF892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1474353"/>
    <w:pPr>
      <w:spacing w:after="240"/>
    </w:pPr>
    <w:rPr>
      <w:rFonts w:ascii="Avenir Next LT Pro"/>
      <w:color w:val="000000" w:themeColor="text1"/>
      <w:sz w:val="24"/>
      <w:szCs w:val="24"/>
    </w:rPr>
  </w:style>
  <w:style w:type="paragraph" w:styleId="Heading1">
    <w:name w:val="heading 1"/>
    <w:basedOn w:val="Normal"/>
    <w:next w:val="Normal"/>
    <w:link w:val="Heading1Char"/>
    <w:qFormat/>
    <w:rsid w:val="51474353"/>
    <w:pPr>
      <w:keepNext/>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51474353"/>
    <w:pPr>
      <w:keepNext/>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51474353"/>
    <w:pPr>
      <w:keepNext/>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51474353"/>
    <w:pPr>
      <w:keepNext/>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51474353"/>
    <w:pPr>
      <w:keepNext/>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51474353"/>
    <w:pPr>
      <w:keepNext/>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51474353"/>
    <w:pPr>
      <w:keepNext/>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51474353"/>
    <w:pPr>
      <w:keepNext/>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51474353"/>
    <w:pPr>
      <w:keepNext/>
      <w:spacing w:before="240" w:after="80"/>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51474353"/>
  </w:style>
  <w:style w:type="paragraph" w:styleId="Title">
    <w:name w:val="Title"/>
    <w:basedOn w:val="Normal"/>
    <w:next w:val="Normal"/>
    <w:link w:val="TitleChar"/>
    <w:qFormat/>
    <w:rsid w:val="51474353"/>
    <w:pPr>
      <w:spacing w:after="160"/>
    </w:pPr>
    <w:rPr>
      <w:rFonts w:ascii="Avenir Next LT Pro Light"/>
      <w:color w:val="262626" w:themeColor="text1" w:themeTint="D9"/>
      <w:sz w:val="72"/>
      <w:szCs w:val="72"/>
    </w:rPr>
  </w:style>
  <w:style w:type="paragraph" w:styleId="Subtitle">
    <w:name w:val="Subtitle"/>
    <w:basedOn w:val="Normal"/>
    <w:next w:val="Normal"/>
    <w:link w:val="SubtitleChar"/>
    <w:qFormat/>
    <w:rsid w:val="51474353"/>
    <w:pPr>
      <w:spacing w:after="480"/>
    </w:pPr>
    <w:rPr>
      <w:color w:val="4472C4" w:themeColor="accent1"/>
      <w:sz w:val="48"/>
      <w:szCs w:val="48"/>
    </w:rPr>
  </w:style>
  <w:style w:type="paragraph" w:styleId="Quote">
    <w:name w:val="Quote"/>
    <w:basedOn w:val="Normal"/>
    <w:next w:val="Normal"/>
    <w:link w:val="QuoteChar"/>
    <w:qFormat/>
    <w:rsid w:val="51474353"/>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51474353"/>
    <w:pPr>
      <w:spacing w:before="360" w:after="360"/>
      <w:ind w:left="864" w:right="864"/>
      <w:jc w:val="center"/>
    </w:pPr>
    <w:rPr>
      <w:i/>
      <w:iCs/>
      <w:color w:val="4472C4" w:themeColor="accent1"/>
    </w:rPr>
  </w:style>
  <w:style w:type="paragraph" w:styleId="ListParagraph">
    <w:name w:val="List Paragraph"/>
    <w:basedOn w:val="Normal"/>
    <w:qFormat/>
    <w:rsid w:val="51474353"/>
    <w:pPr>
      <w:ind w:hanging="360"/>
      <w:contextualSpacing/>
    </w:pPr>
  </w:style>
  <w:style w:type="character" w:customStyle="1" w:styleId="Heading1Char">
    <w:name w:val="Heading 1 Char"/>
    <w:basedOn w:val="DefaultParagraphFont"/>
    <w:link w:val="Heading1"/>
    <w:rsid w:val="51474353"/>
    <w:rPr>
      <w:rFonts w:ascii="Avenir Next LT Pro"/>
      <w:b w:val="0"/>
      <w:bCs w:val="0"/>
      <w:i w:val="0"/>
      <w:iCs w:val="0"/>
      <w:color w:val="4472C4" w:themeColor="accent1"/>
      <w:sz w:val="42"/>
      <w:szCs w:val="42"/>
      <w:u w:val="none"/>
    </w:rPr>
  </w:style>
  <w:style w:type="character" w:customStyle="1" w:styleId="Heading2Char">
    <w:name w:val="Heading 2 Char"/>
    <w:basedOn w:val="DefaultParagraphFont"/>
    <w:link w:val="Heading2"/>
    <w:rsid w:val="51474353"/>
    <w:rPr>
      <w:rFonts w:ascii="Avenir Next LT Pro"/>
      <w:b w:val="0"/>
      <w:bCs w:val="0"/>
      <w:i w:val="0"/>
      <w:iCs w:val="0"/>
      <w:color w:val="4472C4" w:themeColor="accent1"/>
      <w:sz w:val="32"/>
      <w:szCs w:val="32"/>
      <w:u w:val="none"/>
    </w:rPr>
  </w:style>
  <w:style w:type="character" w:customStyle="1" w:styleId="Heading3Char">
    <w:name w:val="Heading 3 Char"/>
    <w:basedOn w:val="DefaultParagraphFont"/>
    <w:link w:val="Heading3"/>
    <w:rsid w:val="51474353"/>
    <w:rPr>
      <w:rFonts w:ascii="Avenir Next LT Pro"/>
      <w:b w:val="0"/>
      <w:bCs w:val="0"/>
      <w:i w:val="0"/>
      <w:iCs w:val="0"/>
      <w:color w:val="4472C4" w:themeColor="accent1"/>
      <w:sz w:val="30"/>
      <w:szCs w:val="30"/>
      <w:u w:val="none"/>
    </w:rPr>
  </w:style>
  <w:style w:type="character" w:customStyle="1" w:styleId="Heading4Char">
    <w:name w:val="Heading 4 Char"/>
    <w:basedOn w:val="DefaultParagraphFont"/>
    <w:link w:val="Heading4"/>
    <w:rsid w:val="51474353"/>
    <w:rPr>
      <w:rFonts w:ascii="Avenir Next LT Pro"/>
      <w:b w:val="0"/>
      <w:bCs w:val="0"/>
      <w:i w:val="0"/>
      <w:iCs w:val="0"/>
      <w:color w:val="4472C4" w:themeColor="accent1"/>
      <w:sz w:val="29"/>
      <w:szCs w:val="29"/>
      <w:u w:val="none"/>
    </w:rPr>
  </w:style>
  <w:style w:type="character" w:customStyle="1" w:styleId="Heading5Char">
    <w:name w:val="Heading 5 Char"/>
    <w:basedOn w:val="DefaultParagraphFont"/>
    <w:link w:val="Heading5"/>
    <w:rsid w:val="51474353"/>
    <w:rPr>
      <w:rFonts w:ascii="Avenir Next LT Pro"/>
      <w:b w:val="0"/>
      <w:bCs w:val="0"/>
      <w:i w:val="0"/>
      <w:iCs w:val="0"/>
      <w:color w:val="4472C4" w:themeColor="accent1"/>
      <w:sz w:val="28"/>
      <w:szCs w:val="28"/>
      <w:u w:val="none"/>
    </w:rPr>
  </w:style>
  <w:style w:type="character" w:customStyle="1" w:styleId="Heading6Char">
    <w:name w:val="Heading 6 Char"/>
    <w:basedOn w:val="DefaultParagraphFont"/>
    <w:link w:val="Heading6"/>
    <w:rsid w:val="51474353"/>
    <w:rPr>
      <w:rFonts w:ascii="Avenir Next LT Pro"/>
      <w:b w:val="0"/>
      <w:bCs w:val="0"/>
      <w:i w:val="0"/>
      <w:iCs w:val="0"/>
      <w:color w:val="4472C4" w:themeColor="accent1"/>
      <w:sz w:val="27"/>
      <w:szCs w:val="27"/>
      <w:u w:val="none"/>
    </w:rPr>
  </w:style>
  <w:style w:type="character" w:customStyle="1" w:styleId="Heading7Char">
    <w:name w:val="Heading 7 Char"/>
    <w:basedOn w:val="DefaultParagraphFont"/>
    <w:link w:val="Heading7"/>
    <w:rsid w:val="51474353"/>
    <w:rPr>
      <w:rFonts w:ascii="Avenir Next LT Pro"/>
      <w:b w:val="0"/>
      <w:bCs w:val="0"/>
      <w:i w:val="0"/>
      <w:iCs w:val="0"/>
      <w:color w:val="4472C4" w:themeColor="accent1"/>
      <w:sz w:val="26"/>
      <w:szCs w:val="26"/>
      <w:u w:val="none"/>
    </w:rPr>
  </w:style>
  <w:style w:type="character" w:customStyle="1" w:styleId="Heading8Char">
    <w:name w:val="Heading 8 Char"/>
    <w:basedOn w:val="DefaultParagraphFont"/>
    <w:link w:val="Heading8"/>
    <w:rsid w:val="51474353"/>
    <w:rPr>
      <w:rFonts w:ascii="Avenir Next LT Pro"/>
      <w:b w:val="0"/>
      <w:bCs w:val="0"/>
      <w:i w:val="0"/>
      <w:iCs w:val="0"/>
      <w:color w:val="4472C4" w:themeColor="accent1"/>
      <w:sz w:val="25"/>
      <w:szCs w:val="25"/>
      <w:u w:val="none"/>
    </w:rPr>
  </w:style>
  <w:style w:type="character" w:customStyle="1" w:styleId="Heading9Char">
    <w:name w:val="Heading 9 Char"/>
    <w:basedOn w:val="DefaultParagraphFont"/>
    <w:link w:val="Heading9"/>
    <w:rsid w:val="51474353"/>
    <w:rPr>
      <w:rFonts w:ascii="Avenir Next LT Pro"/>
      <w:b w:val="0"/>
      <w:bCs w:val="0"/>
      <w:i w:val="0"/>
      <w:iCs w:val="0"/>
      <w:color w:val="4472C4" w:themeColor="accent1"/>
      <w:sz w:val="24"/>
      <w:szCs w:val="24"/>
      <w:u w:val="none"/>
    </w:rPr>
  </w:style>
  <w:style w:type="character" w:customStyle="1" w:styleId="TitleChar">
    <w:name w:val="Title Char"/>
    <w:basedOn w:val="DefaultParagraphFont"/>
    <w:link w:val="Title"/>
    <w:rsid w:val="51474353"/>
    <w:rPr>
      <w:rFonts w:ascii="Avenir Next LT Pro Light"/>
      <w:b w:val="0"/>
      <w:bCs w:val="0"/>
      <w:i w:val="0"/>
      <w:iCs w:val="0"/>
      <w:color w:val="262626" w:themeColor="text1" w:themeTint="D9"/>
      <w:sz w:val="72"/>
      <w:szCs w:val="72"/>
      <w:u w:val="none"/>
    </w:rPr>
  </w:style>
  <w:style w:type="character" w:customStyle="1" w:styleId="SubtitleChar">
    <w:name w:val="Subtitle Char"/>
    <w:basedOn w:val="DefaultParagraphFont"/>
    <w:link w:val="Subtitle"/>
    <w:rsid w:val="51474353"/>
    <w:rPr>
      <w:rFonts w:ascii="Avenir Next LT Pro"/>
      <w:b w:val="0"/>
      <w:bCs w:val="0"/>
      <w:i w:val="0"/>
      <w:iCs w:val="0"/>
      <w:color w:val="4472C4" w:themeColor="accent1"/>
      <w:sz w:val="48"/>
      <w:szCs w:val="48"/>
      <w:u w:val="none"/>
    </w:rPr>
  </w:style>
  <w:style w:type="character" w:customStyle="1" w:styleId="QuoteChar">
    <w:name w:val="Quote Char"/>
    <w:basedOn w:val="DefaultParagraphFont"/>
    <w:link w:val="Quote"/>
    <w:rsid w:val="51474353"/>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rsid w:val="51474353"/>
    <w:rPr>
      <w:rFonts w:ascii="Avenir Next LT Pro"/>
      <w:b w:val="0"/>
      <w:bCs w:val="0"/>
      <w:i/>
      <w:iCs/>
      <w:color w:val="4472C4" w:themeColor="accent1"/>
      <w:sz w:val="24"/>
      <w:szCs w:val="24"/>
      <w:u w:val="none"/>
    </w:rPr>
  </w:style>
  <w:style w:type="paragraph" w:styleId="TOC1">
    <w:name w:val="toc 1"/>
    <w:basedOn w:val="Normal"/>
    <w:next w:val="Normal"/>
    <w:unhideWhenUsed/>
    <w:rsid w:val="51474353"/>
    <w:pPr>
      <w:spacing w:after="100"/>
    </w:pPr>
  </w:style>
  <w:style w:type="paragraph" w:styleId="TOC2">
    <w:name w:val="toc 2"/>
    <w:basedOn w:val="Normal"/>
    <w:next w:val="Normal"/>
    <w:unhideWhenUsed/>
    <w:rsid w:val="51474353"/>
    <w:pPr>
      <w:spacing w:after="100"/>
      <w:ind w:left="220"/>
    </w:pPr>
  </w:style>
  <w:style w:type="paragraph" w:styleId="TOC3">
    <w:name w:val="toc 3"/>
    <w:basedOn w:val="Normal"/>
    <w:next w:val="Normal"/>
    <w:unhideWhenUsed/>
    <w:rsid w:val="51474353"/>
    <w:pPr>
      <w:spacing w:after="100"/>
      <w:ind w:left="440"/>
    </w:pPr>
  </w:style>
  <w:style w:type="paragraph" w:styleId="TOC4">
    <w:name w:val="toc 4"/>
    <w:basedOn w:val="Normal"/>
    <w:next w:val="Normal"/>
    <w:unhideWhenUsed/>
    <w:rsid w:val="51474353"/>
    <w:pPr>
      <w:spacing w:after="100"/>
      <w:ind w:left="660"/>
    </w:pPr>
  </w:style>
  <w:style w:type="paragraph" w:styleId="TOC5">
    <w:name w:val="toc 5"/>
    <w:basedOn w:val="Normal"/>
    <w:next w:val="Normal"/>
    <w:unhideWhenUsed/>
    <w:rsid w:val="51474353"/>
    <w:pPr>
      <w:spacing w:after="100"/>
      <w:ind w:left="880"/>
    </w:pPr>
  </w:style>
  <w:style w:type="paragraph" w:styleId="TOC6">
    <w:name w:val="toc 6"/>
    <w:basedOn w:val="Normal"/>
    <w:next w:val="Normal"/>
    <w:unhideWhenUsed/>
    <w:rsid w:val="51474353"/>
    <w:pPr>
      <w:spacing w:after="100"/>
      <w:ind w:left="1100"/>
    </w:pPr>
  </w:style>
  <w:style w:type="paragraph" w:styleId="TOC7">
    <w:name w:val="toc 7"/>
    <w:basedOn w:val="Normal"/>
    <w:next w:val="Normal"/>
    <w:unhideWhenUsed/>
    <w:rsid w:val="51474353"/>
    <w:pPr>
      <w:spacing w:after="100"/>
      <w:ind w:left="1320"/>
    </w:pPr>
  </w:style>
  <w:style w:type="paragraph" w:styleId="TOC8">
    <w:name w:val="toc 8"/>
    <w:basedOn w:val="Normal"/>
    <w:next w:val="Normal"/>
    <w:unhideWhenUsed/>
    <w:rsid w:val="51474353"/>
    <w:pPr>
      <w:spacing w:after="100"/>
      <w:ind w:left="1540"/>
    </w:pPr>
  </w:style>
  <w:style w:type="paragraph" w:styleId="TOC9">
    <w:name w:val="toc 9"/>
    <w:basedOn w:val="Normal"/>
    <w:next w:val="Normal"/>
    <w:unhideWhenUsed/>
    <w:rsid w:val="51474353"/>
    <w:pPr>
      <w:spacing w:after="100"/>
      <w:ind w:left="1760"/>
    </w:pPr>
  </w:style>
  <w:style w:type="paragraph" w:styleId="EndnoteText">
    <w:name w:val="endnote text"/>
    <w:basedOn w:val="Normal"/>
    <w:link w:val="EndnoteTextChar"/>
    <w:semiHidden/>
    <w:unhideWhenUsed/>
    <w:rsid w:val="51474353"/>
    <w:pPr>
      <w:spacing w:after="0"/>
    </w:pPr>
    <w:rPr>
      <w:sz w:val="20"/>
      <w:szCs w:val="20"/>
    </w:rPr>
  </w:style>
  <w:style w:type="character" w:customStyle="1" w:styleId="EndnoteTextChar">
    <w:name w:val="Endnote Text Char"/>
    <w:basedOn w:val="DefaultParagraphFont"/>
    <w:link w:val="EndnoteText"/>
    <w:semiHidden/>
    <w:rsid w:val="51474353"/>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51474353"/>
    <w:pPr>
      <w:tabs>
        <w:tab w:val="center" w:pos="4680"/>
        <w:tab w:val="right" w:pos="9360"/>
      </w:tabs>
      <w:spacing w:after="0"/>
    </w:pPr>
  </w:style>
  <w:style w:type="character" w:customStyle="1" w:styleId="FooterChar">
    <w:name w:val="Footer Char"/>
    <w:basedOn w:val="DefaultParagraphFont"/>
    <w:link w:val="Footer"/>
    <w:rsid w:val="51474353"/>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51474353"/>
    <w:pPr>
      <w:spacing w:after="0"/>
    </w:pPr>
    <w:rPr>
      <w:sz w:val="20"/>
      <w:szCs w:val="20"/>
    </w:rPr>
  </w:style>
  <w:style w:type="character" w:customStyle="1" w:styleId="FootnoteTextChar">
    <w:name w:val="Footnote Text Char"/>
    <w:basedOn w:val="DefaultParagraphFont"/>
    <w:link w:val="FootnoteText"/>
    <w:semiHidden/>
    <w:rsid w:val="51474353"/>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51474353"/>
    <w:pPr>
      <w:tabs>
        <w:tab w:val="center" w:pos="4680"/>
        <w:tab w:val="right" w:pos="9360"/>
      </w:tabs>
      <w:spacing w:after="0"/>
    </w:pPr>
  </w:style>
  <w:style w:type="character" w:customStyle="1" w:styleId="HeaderChar">
    <w:name w:val="Header Char"/>
    <w:basedOn w:val="DefaultParagraphFont"/>
    <w:link w:val="Header"/>
    <w:rsid w:val="51474353"/>
    <w:rPr>
      <w:rFonts w:ascii="Avenir Next LT Pro"/>
      <w:b w:val="0"/>
      <w:bCs w:val="0"/>
      <w:i w:val="0"/>
      <w:iCs w:val="0"/>
      <w:color w:val="000000" w:themeColor="text1"/>
      <w:sz w:val="24"/>
      <w:szCs w:val="24"/>
      <w:u w:val="none"/>
    </w:rPr>
  </w:style>
  <w:style w:type="character" w:customStyle="1" w:styleId="Style1Char">
    <w:name w:val="Style1 Char"/>
    <w:basedOn w:val="DefaultParagraphFont"/>
    <w:link w:val="Style1"/>
    <w:rsid w:val="51474353"/>
    <w:rPr>
      <w:rFonts w:ascii="Avenir Next LT Pro"/>
      <w:b w:val="0"/>
      <w:bCs w:val="0"/>
      <w:i w:val="0"/>
      <w:iCs w:val="0"/>
      <w:noProof w:val="0"/>
      <w:color w:val="000000" w:themeColor="text1"/>
      <w:sz w:val="24"/>
      <w:szCs w:val="24"/>
      <w:u w:val="none"/>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venir Next LT Pro"/>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56D42"/>
    <w:pPr>
      <w:spacing w:after="0" w:line="240" w:lineRule="auto"/>
    </w:pPr>
    <w:rPr>
      <w:rFonts w:ascii="Avenir Next LT Pro"/>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D23E46"/>
    <w:rPr>
      <w:b/>
      <w:bCs/>
    </w:rPr>
  </w:style>
  <w:style w:type="character" w:customStyle="1" w:styleId="CommentSubjectChar">
    <w:name w:val="Comment Subject Char"/>
    <w:basedOn w:val="CommentTextChar"/>
    <w:link w:val="CommentSubject"/>
    <w:uiPriority w:val="99"/>
    <w:semiHidden/>
    <w:rsid w:val="00D23E46"/>
    <w:rPr>
      <w:rFonts w:ascii="Avenir Next LT Pro"/>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375ff16997944f6b"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Erismann</dc:creator>
  <cp:keywords/>
  <dc:description/>
  <cp:lastModifiedBy>Montserrat Filella</cp:lastModifiedBy>
  <cp:revision>12</cp:revision>
  <dcterms:created xsi:type="dcterms:W3CDTF">2022-02-19T15:13:00Z</dcterms:created>
  <dcterms:modified xsi:type="dcterms:W3CDTF">2022-02-19T16:07:00Z</dcterms:modified>
</cp:coreProperties>
</file>